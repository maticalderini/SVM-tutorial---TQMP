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60"/>
        <w:jc w:val="center"/>
        <w:rPr/>
      </w:pPr>
      <w:r>
        <w:rPr>
          <w:rFonts w:eastAsia="Times New Roman" w:cs="Times New Roman" w:ascii="Times New Roman" w:hAnsi="Times New Roman"/>
          <w:color w:val="000000"/>
          <w:sz w:val="52"/>
          <w:szCs w:val="52"/>
          <w:lang w:val="en-CA" w:eastAsia="en-CA"/>
        </w:rPr>
        <w:t>Introduction to Support Vector Machine</w:t>
      </w:r>
      <w:ins w:id="0" w:author="Matias Calderini" w:date="2021-05-31T16:49:00Z">
        <w:r>
          <w:rPr>
            <w:rFonts w:eastAsia="Times New Roman" w:cs="Times New Roman" w:ascii="Times New Roman" w:hAnsi="Times New Roman"/>
            <w:color w:val="000000"/>
            <w:sz w:val="52"/>
            <w:szCs w:val="52"/>
            <w:lang w:val="en-CA" w:eastAsia="en-CA"/>
          </w:rPr>
          <w:t>s</w:t>
        </w:r>
      </w:ins>
      <w:r>
        <w:rPr>
          <w:rFonts w:eastAsia="Times New Roman" w:cs="Times New Roman" w:ascii="Times New Roman" w:hAnsi="Times New Roman"/>
          <w:color w:val="000000"/>
          <w:sz w:val="52"/>
          <w:szCs w:val="52"/>
          <w:lang w:val="en-CA" w:eastAsia="en-CA"/>
        </w:rPr>
        <w:t xml:space="preserve"> with Python</w:t>
      </w:r>
    </w:p>
    <w:p>
      <w:pPr>
        <w:pStyle w:val="Normal"/>
        <w:spacing w:lineRule="auto" w:line="240"/>
        <w:rPr>
          <w:rFonts w:ascii="Times New Roman" w:hAnsi="Times New Roman" w:eastAsia="Times New Roman" w:cs="Times New Roman"/>
          <w:b/>
          <w:b/>
          <w:bCs/>
          <w:color w:val="000000"/>
          <w:sz w:val="36"/>
          <w:szCs w:val="36"/>
          <w:lang w:val="en-CA" w:eastAsia="en-CA"/>
        </w:rPr>
      </w:pPr>
      <w:r>
        <w:rPr>
          <w:rFonts w:eastAsia="Times New Roman" w:cs="Times New Roman" w:ascii="Times New Roman" w:hAnsi="Times New Roman"/>
          <w:b/>
          <w:bCs/>
          <w:color w:val="000000"/>
          <w:sz w:val="36"/>
          <w:szCs w:val="36"/>
          <w:lang w:val="en-CA" w:eastAsia="en-CA"/>
        </w:rPr>
        <w:t>Abstract</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With computing power increasing, more and more intelligent algorithms have been used to classify data.  One of the most popularized Machine Learning algorithms is the </w:t>
      </w:r>
      <w:r>
        <w:rPr>
          <w:rFonts w:eastAsia="Times New Roman" w:cs="Times New Roman" w:ascii="Times New Roman" w:hAnsi="Times New Roman"/>
          <w:color w:val="000000"/>
          <w:sz w:val="24"/>
          <w:szCs w:val="24"/>
          <w:u w:val="single"/>
          <w:lang w:val="en-CA" w:eastAsia="en-CA"/>
        </w:rPr>
        <w:t>Support Vector Machine</w:t>
      </w:r>
      <w:r>
        <w:rPr>
          <w:rFonts w:eastAsia="Times New Roman" w:cs="Times New Roman" w:ascii="Times New Roman" w:hAnsi="Times New Roman"/>
          <w:color w:val="000000"/>
          <w:sz w:val="24"/>
          <w:szCs w:val="24"/>
          <w:lang w:val="en-CA" w:eastAsia="en-CA"/>
        </w:rPr>
        <w:t xml:space="preserve"> (SVM). This technique finds an optimal solution space that segregates classes based on their features in a dataset. SVM has been utilized for solving various pattern recognition and classification problems in many fields. Yet, the use of this technique in psychology is still unpopularized. One possible reason is the misconception that it is too complex to understand and/or implement. This tutorial aims at demystifying this technique by elaborating more on what is an SVM, how it functions intuitively and how to implement it in Python. Furthermore, it dives deeper into the mathematics behind the SVM. This tutorial is divided in following fashion: an intuitive introduction to the SVM, a guide on how to implement it in python, a detailed explanation of the mathematics behind SVM and a short discussion.</w:t>
      </w:r>
    </w:p>
    <w:p>
      <w:pPr>
        <w:pStyle w:val="Heading1"/>
        <w:rPr>
          <w:lang w:val="en-CA" w:eastAsia="en-CA"/>
        </w:rPr>
      </w:pPr>
      <w:ins w:id="1" w:author="Matias Calderini" w:date="2021-05-31T17:16:00Z">
        <w:r>
          <w:rPr>
            <w:lang w:val="en-CA" w:eastAsia="en-CA"/>
          </w:rPr>
          <w:t>Intro</w:t>
        </w:r>
      </w:ins>
    </w:p>
    <w:p>
      <w:pPr>
        <w:pStyle w:val="Normal"/>
        <w:spacing w:lineRule="auto" w:line="240"/>
        <w:jc w:val="both"/>
        <w:rPr/>
      </w:pPr>
      <w:ins w:id="2" w:author="Matias Calderini" w:date="2021-05-31T16:53:00Z">
        <w:r>
          <w:rPr>
            <w:rFonts w:eastAsia="Times New Roman" w:cs="Times New Roman" w:ascii="Times New Roman" w:hAnsi="Times New Roman"/>
            <w:color w:val="000000"/>
            <w:sz w:val="24"/>
            <w:szCs w:val="24"/>
            <w:lang w:val="en-CA" w:eastAsia="en-CA"/>
          </w:rPr>
          <w:t>Thanks to tech</w:t>
        </w:r>
      </w:ins>
      <w:ins w:id="3" w:author="Matias Calderini" w:date="2021-05-31T16:54:00Z">
        <w:r>
          <w:rPr>
            <w:rFonts w:eastAsia="Times New Roman" w:cs="Times New Roman" w:ascii="Times New Roman" w:hAnsi="Times New Roman"/>
            <w:color w:val="000000"/>
            <w:sz w:val="24"/>
            <w:szCs w:val="24"/>
            <w:lang w:val="en-CA" w:eastAsia="en-CA"/>
          </w:rPr>
          <w:t xml:space="preserve">nological </w:t>
        </w:r>
      </w:ins>
      <w:ins w:id="4" w:author="Matias Calderini" w:date="2021-05-31T16:53:00Z">
        <w:r>
          <w:rPr>
            <w:rFonts w:eastAsia="Times New Roman" w:cs="Times New Roman" w:ascii="Times New Roman" w:hAnsi="Times New Roman"/>
            <w:color w:val="000000"/>
            <w:sz w:val="24"/>
            <w:szCs w:val="24"/>
            <w:lang w:val="en-CA" w:eastAsia="en-CA"/>
          </w:rPr>
          <w:t xml:space="preserve">advancements </w:t>
        </w:r>
      </w:ins>
      <w:ins w:id="5" w:author="Matias Calderini" w:date="2021-05-31T16:54:00Z">
        <w:r>
          <w:rPr>
            <w:rFonts w:eastAsia="Times New Roman" w:cs="Times New Roman" w:ascii="Times New Roman" w:hAnsi="Times New Roman"/>
            <w:color w:val="000000"/>
            <w:sz w:val="24"/>
            <w:szCs w:val="24"/>
            <w:lang w:val="en-CA" w:eastAsia="en-CA"/>
          </w:rPr>
          <w:t>in both hardware and software as well as the democratization of computing resources, Machine Learning</w:t>
        </w:r>
      </w:ins>
      <w:ins w:id="6" w:author="Matias Calderini" w:date="2021-05-31T17:01:00Z">
        <w:r>
          <w:rPr>
            <w:rFonts w:eastAsia="Times New Roman" w:cs="Times New Roman" w:ascii="Times New Roman" w:hAnsi="Times New Roman"/>
            <w:color w:val="000000"/>
            <w:sz w:val="24"/>
            <w:szCs w:val="24"/>
            <w:lang w:val="en-CA" w:eastAsia="en-CA"/>
          </w:rPr>
          <w:t xml:space="preserve"> (ML)</w:t>
        </w:r>
      </w:ins>
      <w:ins w:id="7" w:author="Matias Calderini" w:date="2021-05-31T16:54:00Z">
        <w:r>
          <w:rPr>
            <w:rFonts w:eastAsia="Times New Roman" w:cs="Times New Roman" w:ascii="Times New Roman" w:hAnsi="Times New Roman"/>
            <w:color w:val="000000"/>
            <w:sz w:val="24"/>
            <w:szCs w:val="24"/>
            <w:lang w:val="en-CA" w:eastAsia="en-CA"/>
          </w:rPr>
          <w:t xml:space="preserve"> </w:t>
        </w:r>
      </w:ins>
      <w:ins w:id="8" w:author="Matias Calderini" w:date="2021-05-31T16:55:00Z">
        <w:r>
          <w:rPr>
            <w:rFonts w:eastAsia="Times New Roman" w:cs="Times New Roman" w:ascii="Times New Roman" w:hAnsi="Times New Roman"/>
            <w:color w:val="000000"/>
            <w:sz w:val="24"/>
            <w:szCs w:val="24"/>
            <w:lang w:val="en-CA" w:eastAsia="en-CA"/>
          </w:rPr>
          <w:t xml:space="preserve">has become </w:t>
        </w:r>
      </w:ins>
      <w:ins w:id="9" w:author="Matias Calderini" w:date="2021-05-31T16:56:00Z">
        <w:r>
          <w:rPr>
            <w:rFonts w:eastAsia="Times New Roman" w:cs="Times New Roman" w:ascii="Times New Roman" w:hAnsi="Times New Roman"/>
            <w:color w:val="000000"/>
            <w:sz w:val="24"/>
            <w:szCs w:val="24"/>
            <w:lang w:val="en-CA" w:eastAsia="en-CA"/>
          </w:rPr>
          <w:t>the</w:t>
        </w:r>
      </w:ins>
      <w:ins w:id="10" w:author="Matias Calderini" w:date="2021-05-31T16:55:00Z">
        <w:r>
          <w:rPr>
            <w:rFonts w:eastAsia="Times New Roman" w:cs="Times New Roman" w:ascii="Times New Roman" w:hAnsi="Times New Roman"/>
            <w:color w:val="000000"/>
            <w:sz w:val="24"/>
            <w:szCs w:val="24"/>
            <w:lang w:val="en-CA" w:eastAsia="en-CA"/>
          </w:rPr>
          <w:t xml:space="preserve"> </w:t>
        </w:r>
      </w:ins>
      <w:ins w:id="11" w:author="Matias Calderini" w:date="2021-05-31T16:55:00Z">
        <w:r>
          <w:rPr>
            <w:rFonts w:eastAsia="Times New Roman" w:cs="Times New Roman" w:ascii="Times New Roman" w:hAnsi="Times New Roman"/>
            <w:i/>
            <w:iCs/>
            <w:color w:val="000000"/>
            <w:sz w:val="24"/>
            <w:szCs w:val="24"/>
            <w:lang w:val="en-CA" w:eastAsia="en-CA"/>
          </w:rPr>
          <w:t>de</w:t>
        </w:r>
      </w:ins>
      <w:ins w:id="12" w:author="Matias Calderini" w:date="2021-05-31T16:58:00Z">
        <w:r>
          <w:rPr>
            <w:rFonts w:eastAsia="Times New Roman" w:cs="Times New Roman" w:ascii="Times New Roman" w:hAnsi="Times New Roman"/>
            <w:i/>
            <w:iCs/>
            <w:color w:val="000000"/>
            <w:sz w:val="24"/>
            <w:szCs w:val="24"/>
            <w:lang w:val="en-CA" w:eastAsia="en-CA"/>
          </w:rPr>
          <w:t xml:space="preserve"> </w:t>
        </w:r>
      </w:ins>
      <w:ins w:id="13" w:author="Matias Calderini" w:date="2021-05-31T16:55:00Z">
        <w:r>
          <w:rPr>
            <w:rFonts w:eastAsia="Times New Roman" w:cs="Times New Roman" w:ascii="Times New Roman" w:hAnsi="Times New Roman"/>
            <w:i/>
            <w:iCs/>
            <w:color w:val="000000"/>
            <w:sz w:val="24"/>
            <w:szCs w:val="24"/>
            <w:lang w:val="en-CA" w:eastAsia="en-CA"/>
          </w:rPr>
          <w:t>facto</w:t>
        </w:r>
      </w:ins>
      <w:ins w:id="14" w:author="Matias Calderini" w:date="2021-05-31T16:55:00Z">
        <w:r>
          <w:rPr>
            <w:rFonts w:eastAsia="Times New Roman" w:cs="Times New Roman" w:ascii="Times New Roman" w:hAnsi="Times New Roman"/>
            <w:color w:val="000000"/>
            <w:sz w:val="24"/>
            <w:szCs w:val="24"/>
            <w:lang w:val="en-CA" w:eastAsia="en-CA"/>
          </w:rPr>
          <w:t xml:space="preserve"> approach for data analysis.</w:t>
        </w:r>
      </w:ins>
      <w:ins w:id="15" w:author="Matias Calderini" w:date="2021-05-31T17:00:00Z">
        <w:r>
          <w:rPr>
            <w:rFonts w:eastAsia="Times New Roman" w:cs="Times New Roman" w:ascii="Times New Roman" w:hAnsi="Times New Roman"/>
            <w:color w:val="000000"/>
            <w:sz w:val="24"/>
            <w:szCs w:val="24"/>
            <w:lang w:val="en-CA" w:eastAsia="en-CA"/>
          </w:rPr>
          <w:t xml:space="preserve"> Both in research and in industry, </w:t>
        </w:r>
      </w:ins>
      <w:ins w:id="16" w:author="Matias Calderini" w:date="2021-05-31T17:01:00Z">
        <w:r>
          <w:rPr>
            <w:rFonts w:eastAsia="Times New Roman" w:cs="Times New Roman" w:ascii="Times New Roman" w:hAnsi="Times New Roman"/>
            <w:color w:val="000000"/>
            <w:sz w:val="24"/>
            <w:szCs w:val="24"/>
            <w:lang w:val="en-CA" w:eastAsia="en-CA"/>
          </w:rPr>
          <w:t>the power of ML has been</w:t>
        </w:r>
      </w:ins>
      <w:ins w:id="17" w:author="Matias Calderini" w:date="2021-05-31T17:02:00Z">
        <w:r>
          <w:rPr>
            <w:rFonts w:eastAsia="Times New Roman" w:cs="Times New Roman" w:ascii="Times New Roman" w:hAnsi="Times New Roman"/>
            <w:color w:val="000000"/>
            <w:sz w:val="24"/>
            <w:szCs w:val="24"/>
            <w:lang w:val="en-CA" w:eastAsia="en-CA"/>
          </w:rPr>
          <w:t xml:space="preserve"> leveraged </w:t>
        </w:r>
      </w:ins>
      <w:ins w:id="18" w:author="Matias Calderini" w:date="2021-05-31T17:03:00Z">
        <w:r>
          <w:rPr>
            <w:rFonts w:eastAsia="Times New Roman" w:cs="Times New Roman" w:ascii="Times New Roman" w:hAnsi="Times New Roman"/>
            <w:color w:val="000000"/>
            <w:sz w:val="24"/>
            <w:szCs w:val="24"/>
            <w:lang w:val="en-CA" w:eastAsia="en-CA"/>
          </w:rPr>
          <w:t>successfully in a plethora of domains and the problem of supervised classification is considered practically solved.</w:t>
        </w:r>
      </w:ins>
    </w:p>
    <w:p>
      <w:pPr>
        <w:pStyle w:val="Normal"/>
        <w:spacing w:lineRule="auto" w:line="240"/>
        <w:jc w:val="both"/>
        <w:rPr/>
      </w:pPr>
      <w:ins w:id="20" w:author="Matias Calderini" w:date="2021-05-31T16:59:00Z">
        <w:r>
          <w:rPr>
            <w:rFonts w:eastAsia="Times New Roman" w:cs="Times New Roman" w:ascii="Times New Roman" w:hAnsi="Times New Roman"/>
            <w:color w:val="000000"/>
            <w:sz w:val="24"/>
            <w:szCs w:val="24"/>
            <w:lang w:val="en-CA" w:eastAsia="en-CA"/>
          </w:rPr>
          <w:t>Before the more recent advent of neural networks and Deep Learning methods</w:t>
        </w:r>
      </w:ins>
      <w:ins w:id="21" w:author="Matias Calderini" w:date="2021-05-31T17:00:00Z">
        <w:r>
          <w:rPr>
            <w:rFonts w:eastAsia="Times New Roman" w:cs="Times New Roman" w:ascii="Times New Roman" w:hAnsi="Times New Roman"/>
            <w:color w:val="000000"/>
            <w:sz w:val="24"/>
            <w:szCs w:val="24"/>
            <w:lang w:val="en-CA" w:eastAsia="en-CA"/>
          </w:rPr>
          <w:t xml:space="preserve"> more generally,  Support Vector Machines (SVM)</w:t>
        </w:r>
      </w:ins>
      <w:ins w:id="22" w:author="Matias Calderini" w:date="2021-05-31T17:02:00Z">
        <w:r>
          <w:rPr>
            <w:rFonts w:eastAsia="Times New Roman" w:cs="Times New Roman" w:ascii="Times New Roman" w:hAnsi="Times New Roman"/>
            <w:color w:val="000000"/>
            <w:sz w:val="24"/>
            <w:szCs w:val="24"/>
            <w:lang w:val="en-CA" w:eastAsia="en-CA"/>
          </w:rPr>
          <w:t xml:space="preserve"> most often provided peak performance when it came to supervised classification tasks.</w:t>
        </w:r>
      </w:ins>
      <w:ins w:id="23" w:author="Matias Calderini" w:date="2021-05-31T17:04:00Z">
        <w:r>
          <w:rPr>
            <w:rFonts w:eastAsia="Times New Roman" w:cs="Times New Roman" w:ascii="Times New Roman" w:hAnsi="Times New Roman"/>
            <w:color w:val="000000"/>
            <w:sz w:val="24"/>
            <w:szCs w:val="24"/>
            <w:lang w:val="en-CA" w:eastAsia="en-CA"/>
          </w:rPr>
          <w:t xml:space="preserve"> While </w:t>
        </w:r>
      </w:ins>
      <w:ins w:id="24" w:author="Matias Calderini" w:date="2021-05-31T17:05:00Z">
        <w:r>
          <w:rPr>
            <w:rFonts w:eastAsia="Times New Roman" w:cs="Times New Roman" w:ascii="Times New Roman" w:hAnsi="Times New Roman"/>
            <w:color w:val="000000"/>
            <w:sz w:val="24"/>
            <w:szCs w:val="24"/>
            <w:lang w:val="en-CA" w:eastAsia="en-CA"/>
          </w:rPr>
          <w:t xml:space="preserve">nowadays </w:t>
        </w:r>
      </w:ins>
      <w:ins w:id="25" w:author="Matias Calderini" w:date="2021-05-31T17:04:00Z">
        <w:r>
          <w:rPr>
            <w:rFonts w:eastAsia="Times New Roman" w:cs="Times New Roman" w:ascii="Times New Roman" w:hAnsi="Times New Roman"/>
            <w:color w:val="000000"/>
            <w:sz w:val="24"/>
            <w:szCs w:val="24"/>
            <w:lang w:val="en-CA" w:eastAsia="en-CA"/>
          </w:rPr>
          <w:t xml:space="preserve">they might not always provide state-of-the-art </w:t>
        </w:r>
      </w:ins>
      <w:ins w:id="26" w:author="Matias Calderini" w:date="2021-05-31T17:05:00Z">
        <w:r>
          <w:rPr>
            <w:rFonts w:eastAsia="Times New Roman" w:cs="Times New Roman" w:ascii="Times New Roman" w:hAnsi="Times New Roman"/>
            <w:color w:val="000000"/>
            <w:sz w:val="24"/>
            <w:szCs w:val="24"/>
            <w:lang w:val="en-CA" w:eastAsia="en-CA"/>
          </w:rPr>
          <w:t>performance</w:t>
        </w:r>
      </w:ins>
      <w:ins w:id="27" w:author="Matias Calderini" w:date="2021-05-31T17:04:00Z">
        <w:r>
          <w:rPr>
            <w:rFonts w:eastAsia="Times New Roman" w:cs="Times New Roman" w:ascii="Times New Roman" w:hAnsi="Times New Roman"/>
            <w:color w:val="000000"/>
            <w:sz w:val="24"/>
            <w:szCs w:val="24"/>
            <w:lang w:val="en-CA" w:eastAsia="en-CA"/>
          </w:rPr>
          <w:t xml:space="preserve">, </w:t>
        </w:r>
      </w:ins>
      <w:ins w:id="28" w:author="Matias Calderini" w:date="2021-05-31T17:05:00Z">
        <w:r>
          <w:rPr>
            <w:rFonts w:eastAsia="Times New Roman" w:cs="Times New Roman" w:ascii="Times New Roman" w:hAnsi="Times New Roman"/>
            <w:color w:val="000000"/>
            <w:sz w:val="24"/>
            <w:szCs w:val="24"/>
            <w:lang w:val="en-CA" w:eastAsia="en-CA"/>
          </w:rPr>
          <w:t>for many applications they remain highly-performant</w:t>
        </w:r>
      </w:ins>
      <w:ins w:id="29" w:author="Matias Calderini" w:date="2021-05-31T17:04:00Z">
        <w:r>
          <w:rPr>
            <w:rFonts w:eastAsia="Times New Roman" w:cs="Times New Roman" w:ascii="Times New Roman" w:hAnsi="Times New Roman"/>
            <w:color w:val="000000"/>
            <w:sz w:val="24"/>
            <w:szCs w:val="24"/>
            <w:lang w:val="en-CA" w:eastAsia="en-CA"/>
          </w:rPr>
          <w:t xml:space="preserve"> and they </w:t>
        </w:r>
      </w:ins>
      <w:ins w:id="30" w:author="Matias Calderini" w:date="2021-05-31T17:05:00Z">
        <w:r>
          <w:rPr>
            <w:rFonts w:eastAsia="Times New Roman" w:cs="Times New Roman" w:ascii="Times New Roman" w:hAnsi="Times New Roman"/>
            <w:color w:val="000000"/>
            <w:sz w:val="24"/>
            <w:szCs w:val="24"/>
            <w:lang w:val="en-CA" w:eastAsia="en-CA"/>
          </w:rPr>
          <w:t>remain</w:t>
        </w:r>
      </w:ins>
      <w:ins w:id="31" w:author="Matias Calderini" w:date="2021-05-31T17:04:00Z">
        <w:r>
          <w:rPr>
            <w:rFonts w:eastAsia="Times New Roman" w:cs="Times New Roman" w:ascii="Times New Roman" w:hAnsi="Times New Roman"/>
            <w:color w:val="000000"/>
            <w:sz w:val="24"/>
            <w:szCs w:val="24"/>
            <w:lang w:val="en-CA" w:eastAsia="en-CA"/>
          </w:rPr>
          <w:t xml:space="preserve"> much easier to design and implement by non-specialize</w:t>
        </w:r>
      </w:ins>
      <w:ins w:id="32" w:author="Matias Calderini" w:date="2021-05-31T17:05:00Z">
        <w:r>
          <w:rPr>
            <w:rFonts w:eastAsia="Times New Roman" w:cs="Times New Roman" w:ascii="Times New Roman" w:hAnsi="Times New Roman"/>
            <w:color w:val="000000"/>
            <w:sz w:val="24"/>
            <w:szCs w:val="24"/>
            <w:lang w:val="en-CA" w:eastAsia="en-CA"/>
          </w:rPr>
          <w:t>d analysts.</w:t>
        </w:r>
      </w:ins>
    </w:p>
    <w:p>
      <w:pPr>
        <w:pStyle w:val="Normal"/>
        <w:spacing w:lineRule="auto" w:line="240"/>
        <w:jc w:val="both"/>
        <w:rPr/>
      </w:pPr>
      <w:ins w:id="34" w:author="Matias Calderini" w:date="2021-05-31T17:06:00Z">
        <w:r>
          <w:rPr>
            <w:rFonts w:eastAsia="Times New Roman" w:cs="Times New Roman" w:ascii="Times New Roman" w:hAnsi="Times New Roman"/>
            <w:color w:val="000000"/>
            <w:sz w:val="24"/>
            <w:szCs w:val="24"/>
            <w:lang w:val="en-CA" w:eastAsia="en-CA"/>
          </w:rPr>
          <w:t>The emergence of SVM goes back to the late seventies (Vapnik, 1979), but was popularized only during the late nineties due to data storage and computational power</w:t>
        </w:r>
      </w:ins>
      <w:ins w:id="35" w:author="Matias Calderini" w:date="2021-05-31T17:07:00Z">
        <w:r>
          <w:rPr>
            <w:rFonts w:eastAsia="Times New Roman" w:cs="Times New Roman" w:ascii="Times New Roman" w:hAnsi="Times New Roman"/>
            <w:color w:val="000000"/>
            <w:sz w:val="24"/>
            <w:szCs w:val="24"/>
            <w:lang w:val="en-CA" w:eastAsia="en-CA"/>
          </w:rPr>
          <w:t xml:space="preserve"> limitations</w:t>
        </w:r>
      </w:ins>
      <w:ins w:id="36" w:author="Matias Calderini" w:date="2021-05-31T17:06:00Z">
        <w:r>
          <w:rPr>
            <w:rFonts w:eastAsia="Times New Roman" w:cs="Times New Roman" w:ascii="Times New Roman" w:hAnsi="Times New Roman"/>
            <w:color w:val="000000"/>
            <w:sz w:val="24"/>
            <w:szCs w:val="24"/>
            <w:lang w:val="en-CA" w:eastAsia="en-CA"/>
          </w:rPr>
          <w:t>. It progressively became widely accepted and utilized for solving various pattern recognition and classification problems in many fields (Burges, 1998; Suykens &amp; Vandewalle,1999; Lutz, et.al, 2010). These include text categorization and face recognition (Joachims, 1998; Guo, Li, &amp; Chan, 2000), condition monitoring, diagnostics, and medical imaging, (Mourao-Miranda, Bokde, Born, et.al, 2005; Widodo &amp; Yang, 2007), gene and protein selection and analysis (Guyon, Weston, Barnhill, &amp; Vapnik, 2002) as well as the continued application to neural networks and artificial intelligence (Asfaram, Ghaedi, Azqhandi, &amp; 2016).</w:t>
        </w:r>
      </w:ins>
    </w:p>
    <w:p>
      <w:pPr>
        <w:pStyle w:val="Normal"/>
        <w:spacing w:lineRule="auto" w:line="240"/>
        <w:jc w:val="both"/>
        <w:rPr/>
      </w:pPr>
      <w:ins w:id="38" w:author="Matias Calderini" w:date="2021-05-31T17:07:00Z">
        <w:r>
          <w:rPr>
            <w:rFonts w:eastAsia="Times New Roman" w:cs="Times New Roman" w:ascii="Times New Roman" w:hAnsi="Times New Roman"/>
            <w:color w:val="000000"/>
            <w:sz w:val="24"/>
            <w:szCs w:val="24"/>
            <w:lang w:val="en-CA" w:eastAsia="en-CA"/>
          </w:rPr>
          <w:t xml:space="preserve">In </w:t>
        </w:r>
      </w:ins>
      <w:r>
        <w:rPr>
          <w:rFonts w:eastAsia="Times New Roman" w:cs="Times New Roman" w:ascii="Times New Roman" w:hAnsi="Times New Roman"/>
          <w:color w:val="000000"/>
          <w:sz w:val="24"/>
          <w:szCs w:val="24"/>
          <w:lang w:val="en-CA" w:eastAsia="en-CA"/>
        </w:rPr>
        <w:t>Psychology</w:t>
      </w:r>
      <w:ins w:id="39" w:author="Matias Calderini" w:date="2021-05-31T17:08:00Z">
        <w:r>
          <w:rPr>
            <w:rFonts w:eastAsia="Times New Roman" w:cs="Times New Roman" w:ascii="Times New Roman" w:hAnsi="Times New Roman"/>
            <w:color w:val="000000"/>
            <w:sz w:val="24"/>
            <w:szCs w:val="24"/>
            <w:lang w:val="en-CA" w:eastAsia="en-CA"/>
          </w:rPr>
          <w:t xml:space="preserve"> however</w:t>
        </w:r>
      </w:ins>
      <w:del w:id="40" w:author="Matias Calderini" w:date="2021-05-31T17:08:00Z">
        <w:r>
          <w:rPr>
            <w:rFonts w:eastAsia="Times New Roman" w:cs="Times New Roman" w:ascii="Times New Roman" w:hAnsi="Times New Roman"/>
            <w:color w:val="000000"/>
            <w:sz w:val="24"/>
            <w:szCs w:val="24"/>
            <w:lang w:val="en-CA" w:eastAsia="en-CA"/>
          </w:rPr>
          <w:delText>,</w:delText>
        </w:r>
      </w:del>
      <w:r>
        <w:rPr>
          <w:rFonts w:eastAsia="Times New Roman" w:cs="Times New Roman" w:ascii="Times New Roman" w:hAnsi="Times New Roman"/>
          <w:color w:val="000000"/>
          <w:sz w:val="24"/>
          <w:szCs w:val="24"/>
          <w:lang w:val="en-CA" w:eastAsia="en-CA"/>
        </w:rPr>
        <w:t xml:space="preserve"> the use of the SVM</w:t>
      </w:r>
      <w:ins w:id="41" w:author="Matias Calderini" w:date="2021-05-31T17:08:00Z">
        <w:r>
          <w:rPr>
            <w:rFonts w:eastAsia="Times New Roman" w:cs="Times New Roman" w:ascii="Times New Roman" w:hAnsi="Times New Roman"/>
            <w:color w:val="000000"/>
            <w:sz w:val="24"/>
            <w:szCs w:val="24"/>
            <w:lang w:val="en-CA" w:eastAsia="en-CA"/>
          </w:rPr>
          <w:t xml:space="preserve"> particularly and machine learning algorithms more generally</w:t>
        </w:r>
      </w:ins>
      <w:ins w:id="42" w:author="Matias Calderini" w:date="2021-05-31T17:09:00Z">
        <w:r>
          <w:rPr>
            <w:rFonts w:eastAsia="Times New Roman" w:cs="Times New Roman" w:ascii="Times New Roman" w:hAnsi="Times New Roman"/>
            <w:color w:val="000000"/>
            <w:sz w:val="24"/>
            <w:szCs w:val="24"/>
            <w:lang w:val="en-CA" w:eastAsia="en-CA"/>
          </w:rPr>
          <w:t>,</w:t>
        </w:r>
      </w:ins>
      <w:del w:id="43" w:author="Matias Calderini" w:date="2021-05-31T17:09:00Z">
        <w:r>
          <w:rPr>
            <w:rFonts w:eastAsia="Times New Roman" w:cs="Times New Roman" w:ascii="Times New Roman" w:hAnsi="Times New Roman"/>
            <w:color w:val="000000"/>
            <w:sz w:val="24"/>
            <w:szCs w:val="24"/>
            <w:lang w:val="en-CA" w:eastAsia="en-CA"/>
          </w:rPr>
          <w:delText xml:space="preserve"> </w:delText>
        </w:r>
      </w:del>
      <w:del w:id="44" w:author="Matias Calderini" w:date="2021-05-31T17:08:00Z">
        <w:r>
          <w:rPr>
            <w:rFonts w:eastAsia="Times New Roman" w:cs="Times New Roman" w:ascii="Times New Roman" w:hAnsi="Times New Roman"/>
            <w:color w:val="000000"/>
            <w:sz w:val="24"/>
            <w:szCs w:val="24"/>
            <w:lang w:val="en-CA" w:eastAsia="en-CA"/>
          </w:rPr>
          <w:delText>is still</w:delText>
        </w:r>
      </w:del>
      <w:ins w:id="45" w:author="Matias Calderini" w:date="2021-05-31T17:08:00Z">
        <w:r>
          <w:rPr>
            <w:rFonts w:eastAsia="Times New Roman" w:cs="Times New Roman" w:ascii="Times New Roman" w:hAnsi="Times New Roman"/>
            <w:color w:val="000000"/>
            <w:sz w:val="24"/>
            <w:szCs w:val="24"/>
            <w:lang w:val="en-CA" w:eastAsia="en-CA"/>
          </w:rPr>
          <w:t>remains</w:t>
        </w:r>
      </w:ins>
      <w:r>
        <w:rPr>
          <w:rFonts w:eastAsia="Times New Roman" w:cs="Times New Roman" w:ascii="Times New Roman" w:hAnsi="Times New Roman"/>
          <w:color w:val="000000"/>
          <w:sz w:val="24"/>
          <w:szCs w:val="24"/>
          <w:lang w:val="en-CA" w:eastAsia="en-CA"/>
        </w:rPr>
        <w:t xml:space="preserve"> scarce</w:t>
      </w:r>
      <w:ins w:id="46" w:author="Matias Calderini" w:date="2021-05-31T17:09:00Z">
        <w:r>
          <w:rPr>
            <w:rFonts w:eastAsia="Times New Roman" w:cs="Times New Roman" w:ascii="Times New Roman" w:hAnsi="Times New Roman"/>
            <w:color w:val="000000"/>
            <w:sz w:val="24"/>
            <w:szCs w:val="24"/>
            <w:lang w:val="en-CA" w:eastAsia="en-CA"/>
          </w:rPr>
          <w:t xml:space="preserve"> and is rarely (if at all) taught at the graduate level or in advance</w:t>
        </w:r>
      </w:ins>
      <w:ins w:id="47" w:author="Matias Calderini" w:date="2021-05-31T17:12:00Z">
        <w:r>
          <w:rPr>
            <w:rFonts w:eastAsia="Times New Roman" w:cs="Times New Roman" w:ascii="Times New Roman" w:hAnsi="Times New Roman"/>
            <w:color w:val="000000"/>
            <w:sz w:val="24"/>
            <w:szCs w:val="24"/>
            <w:lang w:val="en-CA" w:eastAsia="en-CA"/>
          </w:rPr>
          <w:t>d</w:t>
        </w:r>
      </w:ins>
      <w:ins w:id="48" w:author="Matias Calderini" w:date="2021-05-31T17:09:00Z">
        <w:r>
          <w:rPr>
            <w:rFonts w:eastAsia="Times New Roman" w:cs="Times New Roman" w:ascii="Times New Roman" w:hAnsi="Times New Roman"/>
            <w:color w:val="000000"/>
            <w:sz w:val="24"/>
            <w:szCs w:val="24"/>
            <w:lang w:val="en-CA" w:eastAsia="en-CA"/>
          </w:rPr>
          <w:t xml:space="preserve"> undergraduate statistical courses</w:t>
        </w:r>
      </w:ins>
      <w:ins w:id="49" w:author="Matias Calderini" w:date="2021-05-31T17:08:00Z">
        <w:r>
          <w:rPr>
            <w:rFonts w:eastAsia="Times New Roman" w:cs="Times New Roman" w:ascii="Times New Roman" w:hAnsi="Times New Roman"/>
            <w:color w:val="000000"/>
            <w:sz w:val="24"/>
            <w:szCs w:val="24"/>
            <w:lang w:val="en-CA" w:eastAsia="en-CA"/>
          </w:rPr>
          <w:t>.</w:t>
        </w:r>
      </w:ins>
      <w:del w:id="50" w:author="Matias Calderini" w:date="2021-05-31T17:13:00Z">
        <w:r>
          <w:rPr>
            <w:rFonts w:eastAsia="Times New Roman" w:cs="Times New Roman" w:ascii="Times New Roman" w:hAnsi="Times New Roman"/>
            <w:color w:val="000000"/>
            <w:sz w:val="24"/>
            <w:szCs w:val="24"/>
            <w:lang w:val="en-CA" w:eastAsia="en-CA"/>
          </w:rPr>
          <w:delText xml:space="preserve"> </w:delText>
        </w:r>
      </w:del>
      <w:ins w:id="51" w:author="Matias Calderini" w:date="2021-05-31T17:09:00Z">
        <w:r>
          <w:rPr>
            <w:rFonts w:eastAsia="Times New Roman" w:cs="Times New Roman" w:ascii="Times New Roman" w:hAnsi="Times New Roman"/>
            <w:color w:val="000000"/>
            <w:sz w:val="24"/>
            <w:szCs w:val="24"/>
            <w:lang w:val="en-CA" w:eastAsia="en-CA"/>
          </w:rPr>
          <w:t>Oftentime</w:t>
        </w:r>
      </w:ins>
      <w:ins w:id="52" w:author="Matias Calderini" w:date="2021-05-31T17:10:00Z">
        <w:r>
          <w:rPr>
            <w:rFonts w:eastAsia="Times New Roman" w:cs="Times New Roman" w:ascii="Times New Roman" w:hAnsi="Times New Roman"/>
            <w:color w:val="000000"/>
            <w:sz w:val="24"/>
            <w:szCs w:val="24"/>
            <w:lang w:val="en-CA" w:eastAsia="en-CA"/>
          </w:rPr>
          <w:t>s, this results from a</w:t>
        </w:r>
      </w:ins>
      <w:ins w:id="53" w:author="Matias Calderini" w:date="2021-05-31T17:12:00Z">
        <w:r>
          <w:rPr>
            <w:rFonts w:eastAsia="Times New Roman" w:cs="Times New Roman" w:ascii="Times New Roman" w:hAnsi="Times New Roman"/>
            <w:color w:val="000000"/>
            <w:sz w:val="24"/>
            <w:szCs w:val="24"/>
            <w:lang w:val="en-CA" w:eastAsia="en-CA"/>
          </w:rPr>
          <w:t>n over-estimation of the mathematical complexity behind the algorithm</w:t>
        </w:r>
      </w:ins>
      <w:ins w:id="54" w:author="Matias Calderini" w:date="2021-05-31T17:13:00Z">
        <w:r>
          <w:rPr>
            <w:rFonts w:eastAsia="Times New Roman" w:cs="Times New Roman" w:ascii="Times New Roman" w:hAnsi="Times New Roman"/>
            <w:color w:val="000000"/>
            <w:sz w:val="24"/>
            <w:szCs w:val="24"/>
            <w:lang w:val="en-CA" w:eastAsia="en-CA"/>
          </w:rPr>
          <w:t xml:space="preserve">, the lack of out-of-the-box statistical software </w:t>
        </w:r>
      </w:ins>
      <w:ins w:id="55" w:author="Matias Calderini" w:date="2021-05-31T17:14:00Z">
        <w:r>
          <w:rPr>
            <w:rFonts w:eastAsia="Times New Roman" w:cs="Times New Roman" w:ascii="Times New Roman" w:hAnsi="Times New Roman"/>
            <w:color w:val="000000"/>
            <w:sz w:val="24"/>
            <w:szCs w:val="24"/>
            <w:lang w:val="en-CA" w:eastAsia="en-CA"/>
          </w:rPr>
          <w:t>providing SVM functionality or the</w:t>
        </w:r>
      </w:ins>
      <w:ins w:id="56" w:author="Matias Calderini" w:date="2021-05-31T17:13:00Z">
        <w:r>
          <w:rPr>
            <w:rFonts w:eastAsia="Times New Roman" w:cs="Times New Roman" w:ascii="Times New Roman" w:hAnsi="Times New Roman"/>
            <w:color w:val="000000"/>
            <w:sz w:val="24"/>
            <w:szCs w:val="24"/>
            <w:lang w:val="en-CA" w:eastAsia="en-CA"/>
          </w:rPr>
          <w:t xml:space="preserve"> lack of resources and training to </w:t>
        </w:r>
      </w:ins>
      <w:ins w:id="57" w:author="Matias Calderini" w:date="2021-05-31T17:14:00Z">
        <w:r>
          <w:rPr>
            <w:rFonts w:eastAsia="Times New Roman" w:cs="Times New Roman" w:ascii="Times New Roman" w:hAnsi="Times New Roman"/>
            <w:color w:val="000000"/>
            <w:sz w:val="24"/>
            <w:szCs w:val="24"/>
            <w:lang w:val="en-CA" w:eastAsia="en-CA"/>
          </w:rPr>
          <w:t>implement pre-built libraries in analysis pipelines through programming languages.</w:t>
        </w:r>
      </w:ins>
      <w:del w:id="58" w:author="Matias Calderini" w:date="2021-05-31T17:15:00Z">
        <w:r>
          <w:rPr>
            <w:rFonts w:eastAsia="Times New Roman" w:cs="Times New Roman" w:ascii="Times New Roman" w:hAnsi="Times New Roman"/>
            <w:color w:val="000000"/>
            <w:sz w:val="24"/>
            <w:szCs w:val="24"/>
            <w:lang w:val="en-CA" w:eastAsia="en-CA"/>
          </w:rPr>
          <w:delText>which is quite unfortunate since it is extremely useful for research. This could be due to a lack of understanding towards what it is and how to implement it.</w:delText>
        </w:r>
      </w:del>
      <w:r>
        <w:rPr>
          <w:rFonts w:eastAsia="Times New Roman" w:cs="Times New Roman" w:ascii="Times New Roman" w:hAnsi="Times New Roman"/>
          <w:color w:val="000000"/>
          <w:sz w:val="24"/>
          <w:szCs w:val="24"/>
          <w:lang w:val="en-CA" w:eastAsia="en-CA"/>
        </w:rPr>
        <w:t xml:space="preserve"> Thus, the purpose of this tutorial is to provide an introductory to the basic concepts behind SVM and to help beginners with no prior knowledge to implement this intelligent algorithm in Python.</w:t>
      </w:r>
    </w:p>
    <w:p>
      <w:pPr>
        <w:pStyle w:val="Heading1"/>
        <w:rPr>
          <w:lang w:val="en-CA" w:eastAsia="en-CA"/>
          <w:ins w:id="61" w:author="Matias Calderini" w:date="2021-06-01T10:37:00Z"/>
        </w:rPr>
      </w:pPr>
      <w:ins w:id="60" w:author="Matias Calderini" w:date="2021-05-31T17:18:00Z">
        <w:r>
          <w:rPr>
            <w:lang w:val="en-CA" w:eastAsia="en-CA"/>
          </w:rPr>
          <w:t>Background</w:t>
        </w:r>
      </w:ins>
    </w:p>
    <w:p>
      <w:pPr>
        <w:pStyle w:val="Normal"/>
        <w:rPr/>
      </w:pPr>
      <w:ins w:id="62" w:author="Matias Calderini" w:date="2021-06-01T10:37:00Z">
        <w:r>
          <w:rPr>
            <w:lang w:val="en-CA" w:eastAsia="en-CA"/>
          </w:rPr>
          <w:tab/>
        </w:r>
      </w:ins>
      <w:ins w:id="63" w:author="Matias Calderini" w:date="2021-06-01T10:51:00Z">
        <w:r>
          <w:rPr>
            <w:lang w:val="en-CA" w:eastAsia="en-CA"/>
          </w:rPr>
          <w:t xml:space="preserve">Statistical </w:t>
        </w:r>
      </w:ins>
      <w:ins w:id="64" w:author="Matias Calderini" w:date="2021-06-01T10:52:00Z">
        <w:r>
          <w:rPr>
            <w:lang w:val="en-CA" w:eastAsia="en-CA"/>
          </w:rPr>
          <w:t>applications</w:t>
        </w:r>
      </w:ins>
      <w:ins w:id="65" w:author="Matias Calderini" w:date="2021-06-01T10:51:00Z">
        <w:r>
          <w:rPr>
            <w:lang w:val="en-CA" w:eastAsia="en-CA"/>
          </w:rPr>
          <w:t xml:space="preserve"> in psychology most often fall within the domain of descriptive and inferential statistics.</w:t>
        </w:r>
      </w:ins>
      <w:ins w:id="66" w:author="Matias Calderini" w:date="2021-06-01T10:56:00Z">
        <w:r>
          <w:rPr>
            <w:lang w:val="en-CA" w:eastAsia="en-CA"/>
          </w:rPr>
          <w:t xml:space="preserve"> </w:t>
        </w:r>
      </w:ins>
      <w:ins w:id="67" w:author="Matias Calderini" w:date="2021-06-01T11:22:00Z">
        <w:r>
          <w:rPr>
            <w:lang w:val="en-CA" w:eastAsia="en-CA"/>
          </w:rPr>
          <w:t>Traditionally, once i</w:t>
        </w:r>
      </w:ins>
      <w:ins w:id="68" w:author="Matias Calderini" w:date="2021-06-01T11:04:00Z">
        <w:r>
          <w:rPr>
            <w:lang w:val="en-CA" w:eastAsia="en-CA"/>
          </w:rPr>
          <w:t>ndividual-level data i</w:t>
        </w:r>
      </w:ins>
      <w:ins w:id="69" w:author="Matias Calderini" w:date="2021-06-01T11:22:00Z">
        <w:r>
          <w:rPr>
            <w:lang w:val="en-CA" w:eastAsia="en-CA"/>
          </w:rPr>
          <w:t>s gathered and cleaned, it goes through a series</w:t>
        </w:r>
      </w:ins>
      <w:ins w:id="70" w:author="Matias Calderini" w:date="2021-06-01T11:23:00Z">
        <w:r>
          <w:rPr>
            <w:lang w:val="en-CA" w:eastAsia="en-CA"/>
          </w:rPr>
          <w:t xml:space="preserve"> of statistical models and tests such as </w:t>
        </w:r>
      </w:ins>
      <w:ins w:id="71" w:author="Matias Calderini" w:date="2021-06-01T11:24:00Z">
        <w:r>
          <w:rPr>
            <w:rFonts w:eastAsia="Times New Roman" w:cs="Times New Roman" w:ascii="Times New Roman" w:hAnsi="Times New Roman"/>
            <w:color w:val="000000"/>
            <w:sz w:val="24"/>
            <w:szCs w:val="24"/>
            <w:lang w:val="en-CA" w:eastAsia="en-CA"/>
          </w:rPr>
          <w:t xml:space="preserve">ANOVAs, T-tests, ANCOVAs, to determine if there are significant differences between groups of participants and </w:t>
        </w:r>
      </w:ins>
      <w:ins w:id="72" w:author="Matias Calderini" w:date="2021-06-01T11:25:00Z">
        <w:r>
          <w:rPr>
            <w:rFonts w:eastAsia="Times New Roman" w:cs="Times New Roman" w:ascii="Times New Roman" w:hAnsi="Times New Roman"/>
            <w:color w:val="000000"/>
            <w:sz w:val="24"/>
            <w:szCs w:val="24"/>
            <w:lang w:val="en-CA" w:eastAsia="en-CA"/>
          </w:rPr>
          <w:t>whether those patterns would hold beyond the specific dataset at hand.</w:t>
        </w:r>
      </w:ins>
    </w:p>
    <w:p>
      <w:pPr>
        <w:pStyle w:val="Normal"/>
        <w:ind w:left="0" w:right="0" w:firstLine="720"/>
        <w:rPr/>
      </w:pPr>
      <w:ins w:id="74" w:author="Matias Calderini" w:date="2021-06-01T15:17:00Z">
        <w:r>
          <w:rPr>
            <w:rFonts w:eastAsia="Times New Roman" w:cs="Times New Roman" w:ascii="Times New Roman" w:hAnsi="Times New Roman"/>
            <w:color w:val="000000"/>
            <w:sz w:val="24"/>
            <w:szCs w:val="24"/>
            <w:lang w:val="en-CA" w:eastAsia="en-CA"/>
          </w:rPr>
          <w:t>However, these methods fall short when it comes to classification, i.e.</w:t>
        </w:r>
      </w:ins>
      <w:ins w:id="75" w:author="Matias Calderini" w:date="2021-06-01T15:19:00Z">
        <w:r>
          <w:rPr>
            <w:rFonts w:eastAsia="Times New Roman" w:cs="Times New Roman" w:ascii="Times New Roman" w:hAnsi="Times New Roman"/>
            <w:color w:val="000000"/>
            <w:sz w:val="24"/>
            <w:szCs w:val="24"/>
            <w:lang w:val="en-CA" w:eastAsia="en-CA"/>
          </w:rPr>
          <w:t xml:space="preserve"> determining if an individual data point </w:t>
        </w:r>
      </w:ins>
      <w:del w:id="76" w:author="Unknown Author" w:date="2021-06-03T16:20:22Z">
        <w:r>
          <w:rPr>
            <w:rFonts w:eastAsia="Times New Roman" w:cs="Times New Roman" w:ascii="Times New Roman" w:hAnsi="Times New Roman"/>
            <w:color w:val="000000"/>
            <w:sz w:val="24"/>
            <w:szCs w:val="24"/>
            <w:lang w:val="en-CA" w:eastAsia="en-CA"/>
          </w:rPr>
          <w:delText>forenot seen be</w:delText>
        </w:r>
      </w:del>
      <w:ins w:id="77" w:author="Matias Calderini" w:date="2021-06-01T15:30:00Z">
        <w:r>
          <w:rPr>
            <w:rFonts w:eastAsia="Times New Roman" w:cs="Times New Roman" w:ascii="Times New Roman" w:hAnsi="Times New Roman"/>
            <w:color w:val="000000"/>
            <w:sz w:val="24"/>
            <w:szCs w:val="24"/>
            <w:lang w:val="en-CA" w:eastAsia="en-CA"/>
          </w:rPr>
          <w:t xml:space="preserve"> </w:t>
        </w:r>
      </w:ins>
      <w:ins w:id="78" w:author="Matias Calderini" w:date="2021-06-01T15:19:00Z">
        <w:r>
          <w:rPr>
            <w:rFonts w:eastAsia="Times New Roman" w:cs="Times New Roman" w:ascii="Times New Roman" w:hAnsi="Times New Roman"/>
            <w:color w:val="000000"/>
            <w:sz w:val="24"/>
            <w:szCs w:val="24"/>
            <w:lang w:val="en-CA" w:eastAsia="en-CA"/>
          </w:rPr>
          <w:t xml:space="preserve">pertains to </w:t>
        </w:r>
      </w:ins>
      <w:ins w:id="79" w:author="Matias Calderini" w:date="2021-06-01T15:59:00Z">
        <w:r>
          <w:rPr>
            <w:rFonts w:eastAsia="Times New Roman" w:cs="Times New Roman" w:ascii="Times New Roman" w:hAnsi="Times New Roman"/>
            <w:color w:val="000000"/>
            <w:sz w:val="24"/>
            <w:szCs w:val="24"/>
            <w:lang w:val="en-CA" w:eastAsia="en-CA"/>
          </w:rPr>
          <w:t>one of the sampled groups</w:t>
        </w:r>
      </w:ins>
      <w:ins w:id="80" w:author="Matias Calderini" w:date="2021-06-01T15:19:00Z">
        <w:r>
          <w:rPr>
            <w:rFonts w:eastAsia="Times New Roman" w:cs="Times New Roman" w:ascii="Times New Roman" w:hAnsi="Times New Roman"/>
            <w:color w:val="000000"/>
            <w:sz w:val="24"/>
            <w:szCs w:val="24"/>
            <w:lang w:val="en-CA" w:eastAsia="en-CA"/>
          </w:rPr>
          <w:t xml:space="preserve"> based on </w:t>
        </w:r>
      </w:ins>
      <w:ins w:id="81" w:author="Matias Calderini" w:date="2021-06-01T15:59:00Z">
        <w:r>
          <w:rPr>
            <w:rFonts w:eastAsia="Times New Roman" w:cs="Times New Roman" w:ascii="Times New Roman" w:hAnsi="Times New Roman"/>
            <w:color w:val="000000"/>
            <w:sz w:val="24"/>
            <w:szCs w:val="24"/>
            <w:lang w:val="en-CA" w:eastAsia="en-CA"/>
          </w:rPr>
          <w:t>its specific characteri</w:t>
        </w:r>
      </w:ins>
      <w:ins w:id="82" w:author="Matias Calderini" w:date="2021-06-01T16:00:00Z">
        <w:r>
          <w:rPr>
            <w:rFonts w:eastAsia="Times New Roman" w:cs="Times New Roman" w:ascii="Times New Roman" w:hAnsi="Times New Roman"/>
            <w:color w:val="000000"/>
            <w:sz w:val="24"/>
            <w:szCs w:val="24"/>
            <w:lang w:val="en-CA" w:eastAsia="en-CA"/>
          </w:rPr>
          <w:t>stic, or features.</w:t>
        </w:r>
      </w:ins>
      <w:ins w:id="83" w:author="Unknown Author" w:date="2021-06-03T16:16:03Z">
        <w:r>
          <w:rPr>
            <w:rFonts w:eastAsia="Times New Roman" w:cs="Times New Roman" w:ascii="Times New Roman" w:hAnsi="Times New Roman"/>
            <w:color w:val="000000"/>
            <w:sz w:val="24"/>
            <w:szCs w:val="24"/>
            <w:lang w:val="en-CA" w:eastAsia="en-CA"/>
          </w:rPr>
          <w:t xml:space="preserve"> </w:t>
        </w:r>
      </w:ins>
      <w:ins w:id="84" w:author="Unknown Author" w:date="2021-06-03T16:16:03Z">
        <w:r>
          <w:rPr>
            <w:rFonts w:eastAsia="Times New Roman" w:cs="Times New Roman" w:ascii="Times New Roman" w:hAnsi="Times New Roman"/>
            <w:color w:val="000000"/>
            <w:sz w:val="24"/>
            <w:szCs w:val="24"/>
            <w:lang w:val="en-CA" w:eastAsia="en-CA"/>
          </w:rPr>
          <w:t xml:space="preserve">For example, traditional methodologies might allow to determine whether </w:t>
        </w:r>
      </w:ins>
      <w:ins w:id="85" w:author="Unknown Author" w:date="2021-06-03T16:17:22Z">
        <w:r>
          <w:rPr>
            <w:rFonts w:eastAsia="Times New Roman" w:cs="Times New Roman" w:ascii="Times New Roman" w:hAnsi="Times New Roman"/>
            <w:color w:val="000000"/>
            <w:sz w:val="24"/>
            <w:szCs w:val="24"/>
            <w:lang w:val="en-CA" w:eastAsia="en-CA"/>
          </w:rPr>
          <w:t>subpopulations suffering from depression are statistically different form those suffering from anxiety (based on answers from a questionnaire, biofeedback measurements, etc)</w:t>
        </w:r>
      </w:ins>
      <w:ins w:id="86" w:author="Unknown Author" w:date="2021-06-03T16:18:22Z">
        <w:r>
          <w:rPr>
            <w:rFonts w:eastAsia="Times New Roman" w:cs="Times New Roman" w:ascii="Times New Roman" w:hAnsi="Times New Roman"/>
            <w:color w:val="000000"/>
            <w:sz w:val="24"/>
            <w:szCs w:val="24"/>
            <w:lang w:val="en-CA" w:eastAsia="en-CA"/>
          </w:rPr>
          <w:t xml:space="preserve"> based on specific statistical assumptions. On the other hand, a classification algorithm, can tell you whether a specific individual is</w:t>
        </w:r>
      </w:ins>
      <w:ins w:id="87" w:author="Unknown Author" w:date="2021-06-03T16:19:07Z">
        <w:r>
          <w:rPr>
            <w:rFonts w:eastAsia="Times New Roman" w:cs="Times New Roman" w:ascii="Times New Roman" w:hAnsi="Times New Roman"/>
            <w:color w:val="000000"/>
            <w:sz w:val="24"/>
            <w:szCs w:val="24"/>
            <w:lang w:val="en-CA" w:eastAsia="en-CA"/>
          </w:rPr>
          <w:t xml:space="preserve"> more likely to be suffering from depression or anxiety, or more generally, how accurately an intelligent algorithm (with its own set of assumptions) can discriminate between the two</w:t>
        </w:r>
      </w:ins>
      <w:ins w:id="88" w:author="Unknown Author" w:date="2021-06-03T16:20:00Z">
        <w:r>
          <w:rPr>
            <w:rFonts w:eastAsia="Times New Roman" w:cs="Times New Roman" w:ascii="Times New Roman" w:hAnsi="Times New Roman"/>
            <w:color w:val="000000"/>
            <w:sz w:val="24"/>
            <w:szCs w:val="24"/>
            <w:lang w:val="en-CA" w:eastAsia="en-CA"/>
          </w:rPr>
          <w:t xml:space="preserve"> disorders.</w:t>
        </w:r>
      </w:ins>
    </w:p>
    <w:p>
      <w:pPr>
        <w:pStyle w:val="Normal"/>
        <w:ind w:left="0" w:right="0" w:firstLine="720"/>
        <w:rPr>
          <w:rFonts w:ascii="Times New Roman" w:hAnsi="Times New Roman" w:eastAsia="Times New Roman" w:cs="Times New Roman"/>
          <w:color w:val="000000"/>
          <w:sz w:val="24"/>
          <w:szCs w:val="24"/>
          <w:lang w:val="en-CA" w:eastAsia="en-CA"/>
          <w:del w:id="107" w:author="Matias Calderini" w:date="2021-06-01T15:17:00Z"/>
        </w:rPr>
      </w:pPr>
      <w:ins w:id="90" w:author="Unknown Author" w:date="2021-06-03T16:20:00Z">
        <w:r>
          <w:rPr>
            <w:rFonts w:eastAsia="Times New Roman" w:cs="Times New Roman" w:ascii="Times New Roman" w:hAnsi="Times New Roman"/>
            <w:color w:val="000000"/>
            <w:sz w:val="24"/>
            <w:szCs w:val="24"/>
            <w:lang w:val="en-CA" w:eastAsia="en-CA"/>
          </w:rPr>
          <w:t xml:space="preserve">Such algorithms fall under the family of supervised learning algorithms. </w:t>
        </w:r>
      </w:ins>
      <w:ins w:id="91" w:author="Unknown Author" w:date="2021-06-03T16:21:10Z">
        <w:r>
          <w:rPr>
            <w:rFonts w:eastAsia="Times New Roman" w:cs="Times New Roman" w:ascii="Times New Roman" w:hAnsi="Times New Roman"/>
            <w:color w:val="000000"/>
            <w:sz w:val="24"/>
            <w:szCs w:val="24"/>
            <w:lang w:val="en-CA" w:eastAsia="en-CA"/>
          </w:rPr>
          <w:t>Simply, this means that in order to tune the statistical parameters used for classification (what is called the train</w:t>
        </w:r>
      </w:ins>
      <w:ins w:id="92" w:author="Unknown Author" w:date="2021-06-03T16:21:10Z">
        <w:r>
          <w:rPr>
            <w:rFonts w:eastAsia="Times New Roman" w:cs="Times New Roman" w:ascii="Times New Roman" w:hAnsi="Times New Roman"/>
            <w:color w:val="000000"/>
            <w:sz w:val="24"/>
            <w:szCs w:val="24"/>
            <w:lang w:val="en-CA" w:eastAsia="en-CA"/>
          </w:rPr>
          <w:t>i</w:t>
        </w:r>
      </w:ins>
      <w:ins w:id="93" w:author="Unknown Author" w:date="2021-06-03T16:21:10Z">
        <w:r>
          <w:rPr>
            <w:rFonts w:eastAsia="Times New Roman" w:cs="Times New Roman" w:ascii="Times New Roman" w:hAnsi="Times New Roman"/>
            <w:color w:val="000000"/>
            <w:sz w:val="24"/>
            <w:szCs w:val="24"/>
            <w:lang w:val="en-CA" w:eastAsia="en-CA"/>
          </w:rPr>
          <w:t xml:space="preserve">ng phase), it uses a subset of </w:t>
        </w:r>
      </w:ins>
      <w:ins w:id="94" w:author="Unknown Author" w:date="2021-06-03T16:22:12Z">
        <w:r>
          <w:rPr>
            <w:rFonts w:eastAsia="Times New Roman" w:cs="Times New Roman" w:ascii="Times New Roman" w:hAnsi="Times New Roman"/>
            <w:color w:val="000000"/>
            <w:sz w:val="24"/>
            <w:szCs w:val="24"/>
            <w:lang w:val="en-CA" w:eastAsia="en-CA"/>
          </w:rPr>
          <w:t>data in which not only the features of individual data points (</w:t>
        </w:r>
      </w:ins>
      <w:ins w:id="95" w:author="Unknown Author" w:date="2021-06-03T16:22:12Z">
        <w:r>
          <w:rPr>
            <w:rFonts w:eastAsia="Times New Roman" w:cs="Times New Roman" w:ascii="Times New Roman" w:hAnsi="Times New Roman"/>
            <w:i/>
            <w:iCs/>
            <w:color w:val="000000"/>
            <w:sz w:val="24"/>
            <w:szCs w:val="24"/>
            <w:lang w:val="en-CA" w:eastAsia="en-CA"/>
          </w:rPr>
          <w:t xml:space="preserve">i.e. </w:t>
        </w:r>
      </w:ins>
      <w:ins w:id="96" w:author="Unknown Author" w:date="2021-06-03T16:22:12Z">
        <w:r>
          <w:rPr>
            <w:rFonts w:eastAsia="Times New Roman" w:cs="Times New Roman" w:ascii="Times New Roman" w:hAnsi="Times New Roman"/>
            <w:i w:val="false"/>
            <w:iCs w:val="false"/>
            <w:color w:val="000000"/>
            <w:sz w:val="24"/>
            <w:szCs w:val="24"/>
            <w:lang w:val="en-CA" w:eastAsia="en-CA"/>
          </w:rPr>
          <w:t>survey/</w:t>
        </w:r>
      </w:ins>
      <w:ins w:id="97" w:author="Unknown Author" w:date="2021-06-03T16:22:12Z">
        <w:r>
          <w:rPr>
            <w:rFonts w:eastAsia="Times New Roman" w:cs="Times New Roman" w:ascii="Times New Roman" w:hAnsi="Times New Roman"/>
            <w:i w:val="false"/>
            <w:iCs w:val="false"/>
            <w:color w:val="000000"/>
            <w:sz w:val="24"/>
            <w:szCs w:val="24"/>
            <w:lang w:val="en-CA" w:eastAsia="en-CA"/>
          </w:rPr>
          <w:t>emotional</w:t>
        </w:r>
      </w:ins>
      <w:ins w:id="98" w:author="Unknown Author" w:date="2021-06-03T16:22:12Z">
        <w:r>
          <w:rPr>
            <w:rFonts w:eastAsia="Times New Roman" w:cs="Times New Roman" w:ascii="Times New Roman" w:hAnsi="Times New Roman"/>
            <w:i w:val="false"/>
            <w:iCs w:val="false"/>
            <w:color w:val="000000"/>
            <w:sz w:val="24"/>
            <w:szCs w:val="24"/>
            <w:lang w:val="en-CA" w:eastAsia="en-CA"/>
          </w:rPr>
          <w:t xml:space="preserve"> score, biometrics</w:t>
        </w:r>
      </w:ins>
      <w:ins w:id="99" w:author="Unknown Author" w:date="2021-06-03T16:22:12Z">
        <w:r>
          <w:rPr>
            <w:rFonts w:eastAsia="Times New Roman" w:cs="Times New Roman" w:ascii="Times New Roman" w:hAnsi="Times New Roman"/>
            <w:color w:val="000000"/>
            <w:sz w:val="24"/>
            <w:szCs w:val="24"/>
            <w:lang w:val="en-CA" w:eastAsia="en-CA"/>
          </w:rPr>
          <w:t>) are known but also the class (</w:t>
        </w:r>
      </w:ins>
      <w:ins w:id="100" w:author="Unknown Author" w:date="2021-06-03T16:22:12Z">
        <w:r>
          <w:rPr>
            <w:rFonts w:eastAsia="Times New Roman" w:cs="Times New Roman" w:ascii="Times New Roman" w:hAnsi="Times New Roman"/>
            <w:i/>
            <w:iCs/>
            <w:color w:val="000000"/>
            <w:sz w:val="24"/>
            <w:szCs w:val="24"/>
            <w:lang w:val="en-CA" w:eastAsia="en-CA"/>
          </w:rPr>
          <w:t>i.e.</w:t>
        </w:r>
      </w:ins>
      <w:ins w:id="101" w:author="Unknown Author" w:date="2021-06-03T16:22:12Z">
        <w:r>
          <w:rPr>
            <w:rFonts w:eastAsia="Times New Roman" w:cs="Times New Roman" w:ascii="Times New Roman" w:hAnsi="Times New Roman"/>
            <w:i w:val="false"/>
            <w:iCs w:val="false"/>
            <w:color w:val="000000"/>
            <w:sz w:val="24"/>
            <w:szCs w:val="24"/>
            <w:lang w:val="en-CA" w:eastAsia="en-CA"/>
          </w:rPr>
          <w:t xml:space="preserve"> disorder</w:t>
        </w:r>
      </w:ins>
      <w:ins w:id="102" w:author="Unknown Author" w:date="2021-06-03T16:22:12Z">
        <w:r>
          <w:rPr>
            <w:rFonts w:eastAsia="Times New Roman" w:cs="Times New Roman" w:ascii="Times New Roman" w:hAnsi="Times New Roman"/>
            <w:color w:val="000000"/>
            <w:sz w:val="24"/>
            <w:szCs w:val="24"/>
            <w:lang w:val="en-CA" w:eastAsia="en-CA"/>
          </w:rPr>
          <w:t xml:space="preserve">) </w:t>
        </w:r>
      </w:ins>
      <w:ins w:id="103" w:author="Unknown Author" w:date="2021-06-03T16:24:12Z">
        <w:r>
          <w:rPr>
            <w:rFonts w:eastAsia="Times New Roman" w:cs="Times New Roman" w:ascii="Times New Roman" w:hAnsi="Times New Roman"/>
            <w:color w:val="000000"/>
            <w:sz w:val="24"/>
            <w:szCs w:val="24"/>
            <w:lang w:val="en-CA" w:eastAsia="en-CA"/>
          </w:rPr>
          <w:t>to which they belong.</w:t>
        </w:r>
      </w:ins>
      <w:ins w:id="104" w:author="Unknown Author" w:date="2021-06-03T16:29:30Z">
        <w:r>
          <w:rPr>
            <w:rFonts w:eastAsia="Times New Roman" w:cs="Times New Roman" w:ascii="Times New Roman" w:hAnsi="Times New Roman"/>
            <w:color w:val="000000"/>
            <w:sz w:val="24"/>
            <w:szCs w:val="24"/>
            <w:lang w:val="en-CA" w:eastAsia="en-CA"/>
          </w:rPr>
          <w:t xml:space="preserve"> </w:t>
        </w:r>
      </w:ins>
      <w:ins w:id="105" w:author="Unknown Author" w:date="2021-06-03T16:29:30Z">
        <w:r>
          <w:rPr>
            <w:rFonts w:eastAsia="Times New Roman" w:cs="Times New Roman" w:ascii="Times New Roman" w:hAnsi="Times New Roman"/>
            <w:color w:val="000000"/>
            <w:sz w:val="24"/>
            <w:szCs w:val="24"/>
            <w:lang w:val="en-CA" w:eastAsia="en-CA"/>
          </w:rPr>
          <w:t>From there, it iteratively, attempts to find the best fit that best respects the restrictio</w:t>
        </w:r>
      </w:ins>
      <w:ins w:id="106" w:author="Unknown Author" w:date="2021-06-03T16:30:00Z">
        <w:r>
          <w:rPr>
            <w:rFonts w:eastAsia="Times New Roman" w:cs="Times New Roman" w:ascii="Times New Roman" w:hAnsi="Times New Roman"/>
            <w:color w:val="000000"/>
            <w:sz w:val="24"/>
            <w:szCs w:val="24"/>
            <w:lang w:val="en-CA" w:eastAsia="en-CA"/>
          </w:rPr>
          <w:t>ns of the known data.</w:t>
        </w:r>
      </w:ins>
    </w:p>
    <w:p>
      <w:pPr>
        <w:pStyle w:val="Normal"/>
        <w:ind w:left="0" w:right="0" w:firstLine="720"/>
        <w:rPr/>
      </w:pPr>
      <w:del w:id="108" w:author="Matias Calderini" w:date="2021-06-01T11:26:00Z">
        <w:r>
          <w:rPr>
            <w:rFonts w:eastAsia="Times New Roman" w:cs="Times New Roman" w:ascii="Times New Roman" w:hAnsi="Times New Roman"/>
            <w:color w:val="000000"/>
            <w:sz w:val="24"/>
            <w:szCs w:val="24"/>
            <w:lang w:val="en-CA" w:eastAsia="en-CA"/>
          </w:rPr>
          <w:delText>To better unde</w:delText>
        </w:r>
      </w:del>
      <w:del w:id="109" w:author="Matias Calderini" w:date="2021-06-01T11:26:00Z">
        <w:r>
          <w:rPr>
            <w:rFonts w:eastAsia="Times New Roman" w:cs="Times New Roman" w:ascii="Times New Roman" w:hAnsi="Times New Roman"/>
            <w:color w:val="000000"/>
            <w:sz w:val="24"/>
            <w:szCs w:val="24"/>
            <w:lang w:val="en-CA" w:eastAsia="en-CA"/>
          </w:rPr>
          <w:delText>rstand the SVM, let's consider the general methodology in psychology, where a common trend towards understanding a concept (like anxiety, self-confidence and depression) is often achieved through the collection of data from individuals</w:delText>
        </w:r>
      </w:del>
      <w:r>
        <w:rPr>
          <w:rFonts w:eastAsia="Times New Roman" w:cs="Times New Roman" w:ascii="Times New Roman" w:hAnsi="Times New Roman"/>
          <w:color w:val="000000"/>
          <w:sz w:val="24"/>
          <w:szCs w:val="24"/>
          <w:lang w:val="en-CA" w:eastAsia="en-CA"/>
        </w:rPr>
        <w:t>.</w:t>
      </w:r>
      <w:del w:id="110" w:author="Matias Calderini" w:date="2021-06-01T11:25:00Z">
        <w:r>
          <w:rPr>
            <w:rFonts w:eastAsia="Times New Roman" w:cs="Times New Roman" w:ascii="Times New Roman" w:hAnsi="Times New Roman"/>
            <w:color w:val="000000"/>
            <w:sz w:val="24"/>
            <w:szCs w:val="24"/>
            <w:lang w:val="en-CA" w:eastAsia="en-CA"/>
          </w:rPr>
          <w:delText xml:space="preserve"> This information is then analysed through different statistics, like ANOVAs, T-tests, ANCOVAs, to determine if there are significant differences between groups of participants</w:delText>
        </w:r>
      </w:del>
      <w:r>
        <w:rPr>
          <w:rFonts w:eastAsia="Times New Roman" w:cs="Times New Roman" w:ascii="Times New Roman" w:hAnsi="Times New Roman"/>
          <w:color w:val="000000"/>
          <w:sz w:val="24"/>
          <w:szCs w:val="24"/>
          <w:lang w:val="en-CA" w:eastAsia="en-CA"/>
        </w:rPr>
        <w:t xml:space="preserve">. </w:t>
      </w:r>
      <w:del w:id="111" w:author="Matias Calderini" w:date="2021-06-01T16:00:00Z">
        <w:r>
          <w:rPr>
            <w:rFonts w:eastAsia="Times New Roman" w:cs="Times New Roman" w:ascii="Times New Roman" w:hAnsi="Times New Roman"/>
            <w:color w:val="000000"/>
            <w:sz w:val="24"/>
            <w:szCs w:val="24"/>
            <w:lang w:val="en-CA" w:eastAsia="en-CA"/>
          </w:rPr>
          <w:delText xml:space="preserve">However, these methods fall short when it comes to classification, i.e. determining if an individual pertains to a particular group based on their characteristics. </w:delText>
        </w:r>
      </w:del>
      <w:del w:id="112" w:author="Unknown Author" w:date="2021-06-03T16:25:02Z">
        <w:r>
          <w:rPr>
            <w:rFonts w:eastAsia="Times New Roman" w:cs="Times New Roman" w:ascii="Times New Roman" w:hAnsi="Times New Roman"/>
            <w:color w:val="000000"/>
            <w:sz w:val="24"/>
            <w:szCs w:val="24"/>
            <w:lang w:val="en-CA" w:eastAsia="en-CA"/>
          </w:rPr>
          <w:delText>At this point, what can be used is a classifier, a method that allows researchers to determine to which known groups an individual belongs too. One such technique is the SVM. Simply worded, an SVM takes a database of known, pre-classified data, learns to distinguish between the known classes, and uses this knowledge to classify new data. </w:delText>
        </w:r>
      </w:del>
    </w:p>
    <w:p>
      <w:pPr>
        <w:pStyle w:val="Normal"/>
        <w:spacing w:lineRule="auto" w:line="240"/>
        <w:ind w:left="0" w:right="0" w:firstLine="720"/>
        <w:jc w:val="both"/>
        <w:rPr/>
      </w:pPr>
      <w:r>
        <w:rPr>
          <w:rFonts w:eastAsia="Times New Roman" w:cs="Times New Roman" w:ascii="Times New Roman" w:hAnsi="Times New Roman"/>
          <w:color w:val="000000"/>
          <w:sz w:val="24"/>
          <w:szCs w:val="24"/>
          <w:lang w:val="en-CA" w:eastAsia="en-CA"/>
        </w:rPr>
        <w:t>T</w:t>
      </w:r>
      <w:del w:id="113" w:author="Unknown Author" w:date="2021-06-03T16:30:16Z">
        <w:r>
          <w:rPr>
            <w:rFonts w:eastAsia="Times New Roman" w:cs="Times New Roman" w:ascii="Times New Roman" w:hAnsi="Times New Roman"/>
            <w:color w:val="000000"/>
            <w:sz w:val="24"/>
            <w:szCs w:val="24"/>
            <w:lang w:val="en-CA" w:eastAsia="en-CA"/>
          </w:rPr>
          <w:delText xml:space="preserve">his is accomplished through what is called a </w:delText>
        </w:r>
      </w:del>
      <w:del w:id="114" w:author="Unknown Author" w:date="2021-06-03T16:30:16Z">
        <w:r>
          <w:rPr>
            <w:rFonts w:eastAsia="Times New Roman" w:cs="Times New Roman" w:ascii="Times New Roman" w:hAnsi="Times New Roman"/>
            <w:color w:val="000000"/>
            <w:sz w:val="24"/>
            <w:szCs w:val="24"/>
            <w:u w:val="single"/>
            <w:lang w:val="en-CA" w:eastAsia="en-CA"/>
          </w:rPr>
          <w:delText>supervised learning</w:delText>
        </w:r>
      </w:del>
      <w:del w:id="115" w:author="Unknown Author" w:date="2021-06-03T16:30:16Z">
        <w:r>
          <w:rPr>
            <w:rFonts w:eastAsia="Times New Roman" w:cs="Times New Roman" w:ascii="Times New Roman" w:hAnsi="Times New Roman"/>
            <w:color w:val="000000"/>
            <w:sz w:val="24"/>
            <w:szCs w:val="24"/>
            <w:lang w:val="en-CA" w:eastAsia="en-CA"/>
          </w:rPr>
          <w:delText xml:space="preserve"> algorithm. This learning method relies on data that has been classified </w:delText>
        </w:r>
      </w:del>
      <w:del w:id="116" w:author="Unknown Author" w:date="2021-06-03T16:30:16Z">
        <w:r>
          <w:rPr>
            <w:rFonts w:eastAsia="Times New Roman" w:cs="Times New Roman" w:ascii="Times New Roman" w:hAnsi="Times New Roman"/>
            <w:i/>
            <w:iCs/>
            <w:color w:val="000000"/>
            <w:sz w:val="24"/>
            <w:szCs w:val="24"/>
            <w:lang w:val="en-CA" w:eastAsia="en-CA"/>
          </w:rPr>
          <w:delText xml:space="preserve">a priori. </w:delText>
        </w:r>
      </w:del>
      <w:del w:id="117" w:author="Unknown Author" w:date="2021-06-03T16:30:16Z">
        <w:r>
          <w:rPr>
            <w:rFonts w:eastAsia="Times New Roman" w:cs="Times New Roman" w:ascii="Times New Roman" w:hAnsi="Times New Roman"/>
            <w:color w:val="000000"/>
            <w:sz w:val="24"/>
            <w:szCs w:val="24"/>
            <w:lang w:val="en-CA" w:eastAsia="en-CA"/>
          </w:rPr>
          <w:delText xml:space="preserve">It attempts to organize itself in a way that best respects the restrictions of the known data, i.e., the best </w:delText>
        </w:r>
      </w:del>
      <w:del w:id="118" w:author="Unknown Author" w:date="2021-06-03T16:30:16Z">
        <w:r>
          <w:rPr>
            <w:rFonts w:eastAsia="Times New Roman" w:cs="Times New Roman" w:ascii="Times New Roman" w:hAnsi="Times New Roman"/>
            <w:i/>
            <w:iCs/>
            <w:color w:val="000000"/>
            <w:sz w:val="24"/>
            <w:szCs w:val="24"/>
            <w:lang w:val="en-CA" w:eastAsia="en-CA"/>
          </w:rPr>
          <w:delText>fit</w:delText>
        </w:r>
      </w:del>
      <w:del w:id="119" w:author="Unknown Author" w:date="2021-06-03T16:30:16Z">
        <w:r>
          <w:rPr>
            <w:rFonts w:eastAsia="Times New Roman" w:cs="Times New Roman" w:ascii="Times New Roman" w:hAnsi="Times New Roman"/>
            <w:color w:val="000000"/>
            <w:sz w:val="24"/>
            <w:szCs w:val="24"/>
            <w:lang w:val="en-CA" w:eastAsia="en-CA"/>
          </w:rPr>
          <w:delText>.</w:delText>
        </w:r>
      </w:del>
      <w:r>
        <w:rPr>
          <w:rFonts w:eastAsia="Times New Roman" w:cs="Times New Roman" w:ascii="Times New Roman" w:hAnsi="Times New Roman"/>
          <w:color w:val="000000"/>
          <w:sz w:val="24"/>
          <w:szCs w:val="24"/>
          <w:lang w:val="en-CA" w:eastAsia="en-CA"/>
        </w:rPr>
        <w:t xml:space="preserve"> For example, the SVM </w:t>
      </w:r>
      <w:del w:id="120" w:author="Unknown Author" w:date="2021-06-03T16:30:21Z">
        <w:r>
          <w:rPr>
            <w:rFonts w:eastAsia="Times New Roman" w:cs="Times New Roman" w:ascii="Times New Roman" w:hAnsi="Times New Roman"/>
            <w:color w:val="000000"/>
            <w:sz w:val="24"/>
            <w:szCs w:val="24"/>
            <w:lang w:val="en-CA" w:eastAsia="en-CA"/>
          </w:rPr>
          <w:delText>can only classify an individual as depressed or not after it has learned from the classified dataset. This set of known data is called the training set.</w:delText>
        </w:r>
      </w:del>
      <w:del w:id="121" w:author="Unknown Author" w:date="2021-06-03T16:32:53Z">
        <w:r>
          <w:rPr>
            <w:rFonts w:eastAsia="Times New Roman" w:cs="Times New Roman" w:ascii="Times New Roman" w:hAnsi="Times New Roman"/>
            <w:color w:val="000000"/>
            <w:sz w:val="24"/>
            <w:szCs w:val="24"/>
            <w:lang w:val="en-CA" w:eastAsia="en-CA"/>
          </w:rPr>
          <w:delText xml:space="preserve"> In this set, each participant is represented by an input feature vector and its corresponding target vector. In layman's terms, an individual is represented by the values of each measurement (also called features) used to assess him, (e.i., stress, anxiety and emotional scores) and his associated group (e.i., depressed or not). The magic behind the SVM is that it learns to optimally represent the training set of input feature vectors and their corresponding class labels and uses this representation to classify new data. In other words, it looks to determine to which class does the new individual’s feature resemble the most. </w:delText>
        </w:r>
      </w:del>
    </w:p>
    <w:p>
      <w:pPr>
        <w:pStyle w:val="Normal"/>
        <w:spacing w:lineRule="auto" w:line="240"/>
        <w:ind w:left="0" w:right="0" w:firstLine="720"/>
        <w:jc w:val="both"/>
        <w:rPr/>
      </w:pPr>
      <w:ins w:id="123" w:author="Unknown Author" w:date="2021-06-03T16:30:30Z">
        <w:r>
          <w:rPr>
            <w:rFonts w:eastAsia="Times New Roman" w:cs="Times New Roman" w:ascii="Times New Roman" w:hAnsi="Times New Roman"/>
            <w:color w:val="000000"/>
            <w:sz w:val="24"/>
            <w:szCs w:val="24"/>
            <w:lang w:val="en-CA" w:eastAsia="en-CA"/>
          </w:rPr>
          <w:t xml:space="preserve">Mathematically,  </w:t>
        </w:r>
      </w:ins>
      <w:ins w:id="124" w:author="Unknown Author" w:date="2021-06-03T16:30:30Z">
        <w:r>
          <w:rPr>
            <w:rFonts w:eastAsia="Times New Roman" w:cs="Times New Roman" w:ascii="Times New Roman" w:hAnsi="Times New Roman"/>
            <w:color w:val="000000"/>
            <w:sz w:val="24"/>
            <w:szCs w:val="24"/>
            <w:lang w:val="en-CA" w:eastAsia="en-CA"/>
          </w:rPr>
          <w:t xml:space="preserve">in this test, </w:t>
        </w:r>
      </w:ins>
      <w:ins w:id="125" w:author="Unknown Author" w:date="2021-06-03T16:30:30Z">
        <w:r>
          <w:rPr>
            <w:rFonts w:eastAsia="Times New Roman" w:cs="Times New Roman" w:ascii="Times New Roman" w:hAnsi="Times New Roman"/>
            <w:color w:val="000000"/>
            <w:sz w:val="24"/>
            <w:szCs w:val="24"/>
            <w:lang w:val="en-CA" w:eastAsia="en-CA"/>
          </w:rPr>
          <w:t xml:space="preserve">each participant is represented by an input feature vector and its corresponding target </w:t>
        </w:r>
      </w:ins>
      <w:ins w:id="126" w:author="Unknown Author" w:date="2021-06-03T16:30:30Z">
        <w:r>
          <w:rPr>
            <w:rFonts w:eastAsia="Times New Roman" w:cs="Times New Roman" w:ascii="Times New Roman" w:hAnsi="Times New Roman"/>
            <w:color w:val="000000"/>
            <w:sz w:val="24"/>
            <w:szCs w:val="24"/>
            <w:lang w:val="en-CA" w:eastAsia="en-CA"/>
          </w:rPr>
          <w:t>class as an integer identifier</w:t>
        </w:r>
      </w:ins>
      <w:ins w:id="127" w:author="Unknown Author" w:date="2021-06-03T16:33:21Z">
        <w:r>
          <w:rPr>
            <w:rFonts w:eastAsia="Times New Roman" w:cs="Times New Roman" w:ascii="Times New Roman" w:hAnsi="Times New Roman"/>
            <w:color w:val="000000"/>
            <w:sz w:val="24"/>
            <w:szCs w:val="24"/>
            <w:lang w:val="en-CA" w:eastAsia="en-CA"/>
          </w:rPr>
          <w:t>.</w:t>
        </w:r>
      </w:ins>
      <w:r>
        <w:rPr>
          <w:rFonts w:eastAsia="Times New Roman" w:cs="Times New Roman" w:ascii="Times New Roman" w:hAnsi="Times New Roman"/>
          <w:color w:val="000000"/>
          <w:sz w:val="24"/>
          <w:szCs w:val="24"/>
          <w:lang w:val="en-CA" w:eastAsia="en-CA"/>
        </w:rPr>
        <w:t xml:space="preserve"> </w:t>
      </w:r>
      <w:ins w:id="128" w:author="Unknown Author" w:date="2021-06-03T16:34:38Z">
        <w:r>
          <w:rPr>
            <w:rFonts w:eastAsia="Times New Roman" w:cs="Times New Roman" w:ascii="Times New Roman" w:hAnsi="Times New Roman"/>
            <w:color w:val="000000"/>
            <w:sz w:val="24"/>
            <w:szCs w:val="24"/>
            <w:lang w:val="en-CA" w:eastAsia="en-CA"/>
          </w:rPr>
          <w:t xml:space="preserve">For illustraion purposes, </w:t>
        </w:r>
      </w:ins>
      <w:del w:id="129" w:author="Unknown Author" w:date="2021-06-03T16:34:43Z">
        <w:r>
          <w:rPr>
            <w:rFonts w:eastAsia="Times New Roman" w:cs="Times New Roman" w:ascii="Times New Roman" w:hAnsi="Times New Roman"/>
            <w:color w:val="000000"/>
            <w:sz w:val="24"/>
            <w:szCs w:val="24"/>
            <w:lang w:val="en-CA" w:eastAsia="en-CA"/>
          </w:rPr>
          <w:delText>C</w:delText>
        </w:r>
      </w:del>
      <w:ins w:id="130" w:author="Unknown Author" w:date="2021-06-03T16:34:43Z">
        <w:r>
          <w:rPr>
            <w:rFonts w:eastAsia="Times New Roman" w:cs="Times New Roman" w:ascii="Times New Roman" w:hAnsi="Times New Roman"/>
            <w:color w:val="000000"/>
            <w:sz w:val="24"/>
            <w:szCs w:val="24"/>
            <w:lang w:val="en-CA" w:eastAsia="en-CA"/>
          </w:rPr>
          <w:t>c</w:t>
        </w:r>
      </w:ins>
      <w:r>
        <w:rPr>
          <w:rFonts w:eastAsia="Times New Roman" w:cs="Times New Roman" w:ascii="Times New Roman" w:hAnsi="Times New Roman"/>
          <w:color w:val="000000"/>
          <w:sz w:val="24"/>
          <w:szCs w:val="24"/>
          <w:lang w:val="en-CA" w:eastAsia="en-CA"/>
        </w:rPr>
        <w:t xml:space="preserve">onsider this simple 2D classification task in figure 1, where the training dataset is represented by 20 </w:t>
      </w:r>
      <w:del w:id="131" w:author="Unknown Author" w:date="2021-06-03T16:35:02Z">
        <w:r>
          <w:rPr>
            <w:rFonts w:eastAsia="Times New Roman" w:cs="Times New Roman" w:ascii="Times New Roman" w:hAnsi="Times New Roman"/>
            <w:color w:val="000000"/>
            <w:sz w:val="24"/>
            <w:szCs w:val="24"/>
            <w:lang w:val="en-CA" w:eastAsia="en-CA"/>
          </w:rPr>
          <w:delText>input</w:delText>
        </w:r>
      </w:del>
      <w:ins w:id="132" w:author="Unknown Author" w:date="2021-06-03T16:35:03Z">
        <w:r>
          <w:rPr>
            <w:rFonts w:eastAsia="Times New Roman" w:cs="Times New Roman" w:ascii="Times New Roman" w:hAnsi="Times New Roman"/>
            <w:color w:val="000000"/>
            <w:sz w:val="24"/>
            <w:szCs w:val="24"/>
            <w:lang w:val="en-CA" w:eastAsia="en-CA"/>
          </w:rPr>
          <w:t>individuals (the individual dots)</w:t>
        </w:r>
      </w:ins>
      <w:del w:id="133" w:author="Unknown Author" w:date="2021-06-03T16:35:36Z">
        <w:r>
          <w:rPr>
            <w:rFonts w:eastAsia="Times New Roman" w:cs="Times New Roman" w:ascii="Times New Roman" w:hAnsi="Times New Roman"/>
            <w:color w:val="000000"/>
            <w:sz w:val="24"/>
            <w:szCs w:val="24"/>
            <w:lang w:val="en-CA" w:eastAsia="en-CA"/>
          </w:rPr>
          <w:delText xml:space="preserve"> feature vectors </w:delText>
        </w:r>
      </w:del>
      <w:r>
        <w:rPr>
          <w:rFonts w:eastAsia="Times New Roman" w:cs="Times New Roman" w:ascii="Times New Roman" w:hAnsi="Times New Roman"/>
          <w:color w:val="000000"/>
          <w:sz w:val="24"/>
          <w:szCs w:val="24"/>
          <w:lang w:val="en-CA" w:eastAsia="en-CA"/>
        </w:rPr>
        <w:t>that pertain to one of the two classes</w:t>
      </w:r>
      <w:ins w:id="134" w:author="Unknown Author" w:date="2021-06-03T16:35:44Z">
        <w:r>
          <w:rPr>
            <w:rFonts w:eastAsia="Times New Roman" w:cs="Times New Roman" w:ascii="Times New Roman" w:hAnsi="Times New Roman"/>
            <w:color w:val="000000"/>
            <w:sz w:val="24"/>
            <w:szCs w:val="24"/>
            <w:lang w:val="en-CA" w:eastAsia="en-CA"/>
          </w:rPr>
          <w:t xml:space="preserve"> </w:t>
        </w:r>
      </w:ins>
      <w:ins w:id="135" w:author="Unknown Author" w:date="2021-06-03T16:35:44Z">
        <w:r>
          <w:rPr>
            <w:rFonts w:eastAsia="Times New Roman" w:cs="Times New Roman" w:ascii="Times New Roman" w:hAnsi="Times New Roman"/>
            <w:color w:val="000000"/>
            <w:sz w:val="24"/>
            <w:szCs w:val="24"/>
            <w:lang w:val="en-CA" w:eastAsia="en-CA"/>
          </w:rPr>
          <w:t>(represented here as a binary variable)</w:t>
        </w:r>
      </w:ins>
      <w:r>
        <w:rPr>
          <w:rFonts w:eastAsia="Times New Roman" w:cs="Times New Roman" w:ascii="Times New Roman" w:hAnsi="Times New Roman"/>
          <w:color w:val="000000"/>
          <w:sz w:val="24"/>
          <w:szCs w:val="24"/>
          <w:lang w:val="en-CA" w:eastAsia="en-CA"/>
        </w:rPr>
        <w:t xml:space="preserve">, black or yellow. The x and y axis represent two arbitrary </w:t>
      </w:r>
      <w:ins w:id="136" w:author="Unknown Author" w:date="2021-06-03T16:36:09Z">
        <w:r>
          <w:rPr>
            <w:rFonts w:eastAsia="Times New Roman" w:cs="Times New Roman" w:ascii="Times New Roman" w:hAnsi="Times New Roman"/>
            <w:color w:val="000000"/>
            <w:sz w:val="24"/>
            <w:szCs w:val="24"/>
            <w:lang w:val="en-CA" w:eastAsia="en-CA"/>
          </w:rPr>
          <w:t xml:space="preserve">numerical </w:t>
        </w:r>
      </w:ins>
      <w:r>
        <w:rPr>
          <w:rFonts w:eastAsia="Times New Roman" w:cs="Times New Roman" w:ascii="Times New Roman" w:hAnsi="Times New Roman"/>
          <w:color w:val="000000"/>
          <w:sz w:val="24"/>
          <w:szCs w:val="24"/>
          <w:lang w:val="en-CA" w:eastAsia="en-CA"/>
        </w:rPr>
        <w:t xml:space="preserve">features (e.i., stress and anxiety score). Simply put, the goal of the SVM is to create a line that would separate the two classes </w:t>
      </w:r>
      <w:del w:id="137" w:author="Unknown Author" w:date="2021-06-03T16:37:08Z">
        <w:r>
          <w:rPr>
            <w:rFonts w:eastAsia="Times New Roman" w:cs="Times New Roman" w:ascii="Times New Roman" w:hAnsi="Times New Roman"/>
            <w:color w:val="000000"/>
            <w:sz w:val="24"/>
            <w:szCs w:val="24"/>
            <w:lang w:val="en-CA" w:eastAsia="en-CA"/>
          </w:rPr>
          <w:delText>as best as possible</w:delText>
        </w:r>
      </w:del>
      <w:ins w:id="138" w:author="Unknown Author" w:date="2021-06-03T16:37:08Z">
        <w:r>
          <w:rPr>
            <w:rFonts w:eastAsia="Times New Roman" w:cs="Times New Roman" w:ascii="Times New Roman" w:hAnsi="Times New Roman"/>
            <w:color w:val="000000"/>
            <w:sz w:val="24"/>
            <w:szCs w:val="24"/>
            <w:lang w:val="en-CA" w:eastAsia="en-CA"/>
          </w:rPr>
          <w:t>with the least number of points from one class on the side of the other class</w:t>
        </w:r>
      </w:ins>
      <w:r>
        <w:rPr>
          <w:rFonts w:eastAsia="Times New Roman" w:cs="Times New Roman" w:ascii="Times New Roman" w:hAnsi="Times New Roman"/>
          <w:color w:val="000000"/>
          <w:sz w:val="24"/>
          <w:szCs w:val="24"/>
          <w:lang w:val="en-CA" w:eastAsia="en-CA"/>
        </w:rPr>
        <w:t xml:space="preserve">. </w:t>
      </w:r>
      <w:del w:id="139" w:author="Unknown Author" w:date="2021-06-03T16:37:30Z">
        <w:r>
          <w:rPr>
            <w:rFonts w:eastAsia="Times New Roman" w:cs="Times New Roman" w:ascii="Times New Roman" w:hAnsi="Times New Roman"/>
            <w:color w:val="000000"/>
            <w:sz w:val="24"/>
            <w:szCs w:val="24"/>
            <w:lang w:val="en-CA" w:eastAsia="en-CA"/>
          </w:rPr>
          <w:delText>In a classification task, t</w:delText>
        </w:r>
      </w:del>
      <w:ins w:id="140" w:author="Unknown Author" w:date="2021-06-03T16:37:30Z">
        <w:r>
          <w:rPr>
            <w:rFonts w:eastAsia="Times New Roman" w:cs="Times New Roman" w:ascii="Times New Roman" w:hAnsi="Times New Roman"/>
            <w:color w:val="000000"/>
            <w:sz w:val="24"/>
            <w:szCs w:val="24"/>
            <w:lang w:val="en-CA" w:eastAsia="en-CA"/>
          </w:rPr>
          <w:t>T</w:t>
        </w:r>
      </w:ins>
      <w:r>
        <w:rPr>
          <w:rFonts w:eastAsia="Times New Roman" w:cs="Times New Roman" w:ascii="Times New Roman" w:hAnsi="Times New Roman"/>
          <w:color w:val="000000"/>
          <w:sz w:val="24"/>
          <w:szCs w:val="24"/>
          <w:lang w:val="en-CA" w:eastAsia="en-CA"/>
        </w:rPr>
        <w:t xml:space="preserve">his separating line is referred to as the </w:t>
      </w:r>
      <w:r>
        <w:rPr>
          <w:rFonts w:eastAsia="Times New Roman" w:cs="Times New Roman" w:ascii="Times New Roman" w:hAnsi="Times New Roman"/>
          <w:color w:val="000000"/>
          <w:sz w:val="24"/>
          <w:szCs w:val="24"/>
          <w:u w:val="single"/>
          <w:lang w:val="en-CA" w:eastAsia="en-CA"/>
        </w:rPr>
        <w:t>decision boundary</w:t>
      </w:r>
      <w:ins w:id="141" w:author="Unknown Author" w:date="2021-06-03T16:37:36Z">
        <w:r>
          <w:rPr>
            <w:rFonts w:eastAsia="Times New Roman" w:cs="Times New Roman" w:ascii="Times New Roman" w:hAnsi="Times New Roman"/>
            <w:color w:val="000000"/>
            <w:sz w:val="24"/>
            <w:szCs w:val="24"/>
            <w:u w:val="single"/>
            <w:lang w:val="en-CA" w:eastAsia="en-CA"/>
          </w:rPr>
          <w:t xml:space="preserve">, </w:t>
        </w:r>
      </w:ins>
      <w:ins w:id="142" w:author="Unknown Author" w:date="2021-06-03T16:37:36Z">
        <w:r>
          <w:rPr>
            <w:rFonts w:eastAsia="Times New Roman" w:cs="Times New Roman" w:ascii="Times New Roman" w:hAnsi="Times New Roman"/>
            <w:color w:val="000000"/>
            <w:sz w:val="24"/>
            <w:szCs w:val="24"/>
            <w:u w:val="single"/>
            <w:lang w:val="en-CA" w:eastAsia="en-CA"/>
          </w:rPr>
          <w:t xml:space="preserve">since it can later allow us to label new </w:t>
        </w:r>
      </w:ins>
      <w:ins w:id="143" w:author="Unknown Author" w:date="2021-06-03T16:38:01Z">
        <w:r>
          <w:rPr>
            <w:rFonts w:eastAsia="Times New Roman" w:cs="Times New Roman" w:ascii="Times New Roman" w:hAnsi="Times New Roman"/>
            <w:color w:val="000000"/>
            <w:sz w:val="24"/>
            <w:szCs w:val="24"/>
            <w:u w:val="single"/>
            <w:lang w:val="en-CA" w:eastAsia="en-CA"/>
          </w:rPr>
          <w:t>data points, with unknown class depending on which side of the line they fall</w:t>
        </w:r>
      </w:ins>
      <w:r>
        <w:rPr>
          <w:rFonts w:eastAsia="Times New Roman" w:cs="Times New Roman" w:ascii="Times New Roman" w:hAnsi="Times New Roman"/>
          <w:color w:val="000000"/>
          <w:sz w:val="24"/>
          <w:szCs w:val="24"/>
          <w:lang w:val="en-CA" w:eastAsia="en-CA"/>
        </w:rPr>
        <w:t>.</w:t>
      </w:r>
      <w:ins w:id="144" w:author="Unknown Author" w:date="2021-06-03T16:38:45Z">
        <w:r>
          <w:rPr>
            <w:rFonts w:eastAsia="Times New Roman" w:cs="Times New Roman" w:ascii="Times New Roman" w:hAnsi="Times New Roman"/>
            <w:color w:val="000000"/>
            <w:sz w:val="24"/>
            <w:szCs w:val="24"/>
            <w:lang w:val="en-CA" w:eastAsia="en-CA"/>
          </w:rPr>
          <w:t xml:space="preserve"> </w:t>
        </w:r>
      </w:ins>
    </w:p>
    <w:p>
      <w:pPr>
        <w:pStyle w:val="Normal"/>
        <w:spacing w:lineRule="auto" w:line="240"/>
        <w:ind w:left="0" w:right="0" w:firstLine="72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r>
    </w:p>
    <w:p>
      <w:pPr>
        <w:pStyle w:val="Normal"/>
        <w:spacing w:lineRule="auto" w:line="240"/>
        <w:jc w:val="center"/>
        <w:rPr/>
      </w:pPr>
      <w:r>
        <w:rPr/>
        <w:drawing>
          <wp:inline distT="0" distB="0" distL="0" distR="0">
            <wp:extent cx="3308350" cy="1993900"/>
            <wp:effectExtent l="0" t="0" r="0" b="0"/>
            <wp:docPr id="1"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8" descr=""/>
                    <pic:cNvPicPr>
                      <a:picLocks noChangeAspect="1" noChangeArrowheads="1"/>
                    </pic:cNvPicPr>
                  </pic:nvPicPr>
                  <pic:blipFill>
                    <a:blip r:embed="rId2"/>
                    <a:stretch>
                      <a:fillRect/>
                    </a:stretch>
                  </pic:blipFill>
                  <pic:spPr bwMode="auto">
                    <a:xfrm>
                      <a:off x="0" y="0"/>
                      <a:ext cx="3308350" cy="1993900"/>
                    </a:xfrm>
                    <a:prstGeom prst="rect">
                      <a:avLst/>
                    </a:prstGeom>
                  </pic:spPr>
                </pic:pic>
              </a:graphicData>
            </a:graphic>
          </wp:inline>
        </w:drawing>
      </w:r>
    </w:p>
    <w:p>
      <w:pPr>
        <w:pStyle w:val="Normal"/>
        <w:numPr>
          <w:ilvl w:val="0"/>
          <w:numId w:val="2"/>
        </w:numPr>
        <w:spacing w:lineRule="auto" w:line="240"/>
        <w:jc w:val="center"/>
        <w:textAlignment w:val="baseline"/>
        <w:rPr>
          <w:rFonts w:ascii="Times New Roman" w:hAnsi="Times New Roman" w:eastAsia="Times New Roman" w:cs="Times New Roman"/>
          <w:color w:val="000000"/>
          <w:sz w:val="24"/>
          <w:szCs w:val="24"/>
          <w:lang w:val="en-CA" w:eastAsia="en-CA"/>
          <w:ins w:id="146" w:author="Unknown Author" w:date="2021-06-03T16:39:03Z"/>
        </w:rPr>
      </w:pPr>
      <w:r>
        <w:rPr>
          <w:rFonts w:eastAsia="Times New Roman" w:cs="Times New Roman" w:ascii="Times New Roman" w:hAnsi="Times New Roman"/>
          <w:color w:val="000000"/>
          <w:sz w:val="24"/>
          <w:szCs w:val="24"/>
          <w:lang w:val="en-CA" w:eastAsia="en-CA"/>
        </w:rPr>
        <w:t>Simple 2D linear classification task.</w:t>
      </w:r>
    </w:p>
    <w:p>
      <w:pPr>
        <w:pStyle w:val="Normal"/>
        <w:numPr>
          <w:ilvl w:val="0"/>
          <w:numId w:val="0"/>
        </w:numPr>
        <w:spacing w:lineRule="auto" w:line="240"/>
        <w:ind w:left="2160" w:right="0" w:hanging="0"/>
        <w:jc w:val="both"/>
        <w:textAlignment w:val="baseline"/>
        <w:rPr/>
      </w:pPr>
      <w:ins w:id="147" w:author="Unknown Author" w:date="2021-06-03T16:39:03Z">
        <w:r>
          <w:rPr>
            <w:rFonts w:eastAsia="Times New Roman" w:cs="Times New Roman" w:ascii="Times New Roman" w:hAnsi="Times New Roman"/>
            <w:color w:val="000000"/>
            <w:sz w:val="24"/>
            <w:szCs w:val="24"/>
            <w:lang w:val="en-CA" w:eastAsia="en-CA"/>
          </w:rPr>
          <w:t xml:space="preserve">While here we chose an example with only two feautres (the x and y measures), for illustration purposes, SVMs can operate in higher diensional spaces, for which one wouldn’t be abe to visually determine the decision boundary. While </w:t>
        </w:r>
      </w:ins>
      <w:ins w:id="148" w:author="Unknown Author" w:date="2021-06-03T16:39:03Z">
        <w:r>
          <w:rPr>
            <w:rFonts w:eastAsia="Times New Roman" w:cs="Times New Roman" w:ascii="Times New Roman" w:hAnsi="Times New Roman"/>
            <w:color w:val="000000"/>
            <w:sz w:val="24"/>
            <w:szCs w:val="24"/>
            <w:lang w:val="en-CA" w:eastAsia="en-CA"/>
          </w:rPr>
          <w:t>for a 2D task, this bound</w:t>
        </w:r>
      </w:ins>
      <w:ins w:id="149" w:author="Unknown Author" w:date="2021-06-03T16:39:03Z">
        <w:r>
          <w:rPr>
            <w:rFonts w:eastAsia="Times New Roman" w:cs="Times New Roman" w:ascii="Times New Roman" w:hAnsi="Times New Roman"/>
            <w:color w:val="000000"/>
            <w:sz w:val="24"/>
            <w:szCs w:val="24"/>
            <w:lang w:val="en-CA" w:eastAsia="en-CA"/>
          </w:rPr>
          <w:t xml:space="preserve">ary is a </w:t>
        </w:r>
      </w:ins>
      <w:ins w:id="150" w:author="Unknown Author" w:date="2021-06-03T16:39:03Z">
        <w:r>
          <w:rPr>
            <w:rFonts w:eastAsia="Times New Roman" w:cs="Times New Roman" w:ascii="Times New Roman" w:hAnsi="Times New Roman"/>
            <w:color w:val="000000"/>
            <w:sz w:val="24"/>
            <w:szCs w:val="24"/>
            <w:lang w:val="en-CA" w:eastAsia="en-CA"/>
          </w:rPr>
          <w:t xml:space="preserve">line, for a 3D task </w:t>
        </w:r>
      </w:ins>
      <w:ins w:id="151" w:author="Unknown Author" w:date="2021-06-03T16:39:03Z">
        <w:r>
          <w:rPr>
            <w:rFonts w:eastAsia="Times New Roman" w:cs="Times New Roman" w:ascii="Times New Roman" w:hAnsi="Times New Roman"/>
            <w:color w:val="000000"/>
            <w:sz w:val="24"/>
            <w:szCs w:val="24"/>
            <w:lang w:val="en-CA" w:eastAsia="en-CA"/>
          </w:rPr>
          <w:t>it would be</w:t>
        </w:r>
      </w:ins>
      <w:ins w:id="152" w:author="Unknown Author" w:date="2021-06-03T16:39:03Z">
        <w:r>
          <w:rPr>
            <w:rFonts w:eastAsia="Times New Roman" w:cs="Times New Roman" w:ascii="Times New Roman" w:hAnsi="Times New Roman"/>
            <w:color w:val="000000"/>
            <w:sz w:val="24"/>
            <w:szCs w:val="24"/>
            <w:lang w:val="en-CA" w:eastAsia="en-CA"/>
          </w:rPr>
          <w:t xml:space="preserve"> a plane and for an </w:t>
        </w:r>
      </w:ins>
      <w:ins w:id="153" w:author="Unknown Author" w:date="2021-06-03T16:39:03Z">
        <w:r>
          <w:rPr>
            <w:rFonts w:eastAsia="Times New Roman" w:cs="Times New Roman" w:ascii="Times New Roman" w:hAnsi="Times New Roman"/>
            <w:i/>
            <w:iCs/>
            <w:color w:val="000000"/>
            <w:sz w:val="24"/>
            <w:szCs w:val="24"/>
            <w:lang w:val="en-CA" w:eastAsia="en-CA"/>
          </w:rPr>
          <w:t>n</w:t>
        </w:r>
      </w:ins>
      <w:ins w:id="154" w:author="Unknown Author" w:date="2021-06-03T16:39:03Z">
        <w:r>
          <w:rPr>
            <w:rFonts w:eastAsia="Times New Roman" w:cs="Times New Roman" w:ascii="Times New Roman" w:hAnsi="Times New Roman"/>
            <w:color w:val="000000"/>
            <w:sz w:val="24"/>
            <w:szCs w:val="24"/>
            <w:lang w:val="en-CA" w:eastAsia="en-CA"/>
          </w:rPr>
          <w:t xml:space="preserve">D task </w:t>
        </w:r>
      </w:ins>
      <w:ins w:id="155" w:author="Unknown Author" w:date="2021-06-03T16:39:03Z">
        <w:r>
          <w:rPr>
            <w:rFonts w:eastAsia="Times New Roman" w:cs="Times New Roman" w:ascii="Times New Roman" w:hAnsi="Times New Roman"/>
            <w:color w:val="000000"/>
            <w:sz w:val="24"/>
            <w:szCs w:val="24"/>
            <w:lang w:val="en-CA" w:eastAsia="en-CA"/>
          </w:rPr>
          <w:t xml:space="preserve">it is referred as a </w:t>
        </w:r>
      </w:ins>
      <w:ins w:id="156" w:author="Unknown Author" w:date="2021-06-03T16:39:03Z">
        <w:r>
          <w:rPr>
            <w:rFonts w:eastAsia="Times New Roman" w:cs="Times New Roman" w:ascii="Times New Roman" w:hAnsi="Times New Roman"/>
            <w:color w:val="000000"/>
            <w:sz w:val="24"/>
            <w:szCs w:val="24"/>
            <w:u w:val="single"/>
            <w:lang w:val="en-CA" w:eastAsia="en-CA"/>
          </w:rPr>
          <w:t>hyperplane</w:t>
        </w:r>
      </w:ins>
      <w:ins w:id="157" w:author="Unknown Author" w:date="2021-06-03T16:39:03Z">
        <w:r>
          <w:rPr>
            <w:rFonts w:eastAsia="Times New Roman" w:cs="Times New Roman" w:ascii="Times New Roman" w:hAnsi="Times New Roman"/>
            <w:color w:val="000000"/>
            <w:sz w:val="24"/>
            <w:szCs w:val="24"/>
            <w:lang w:val="en-CA" w:eastAsia="en-CA"/>
          </w:rPr>
          <w:t xml:space="preserve">. </w:t>
        </w:r>
      </w:ins>
    </w:p>
    <w:p>
      <w:pPr>
        <w:pStyle w:val="Normal"/>
        <w:spacing w:lineRule="auto" w:line="240"/>
        <w:ind w:left="0" w:right="0" w:firstLine="720"/>
        <w:jc w:val="both"/>
        <w:rPr/>
      </w:pPr>
      <w:r>
        <w:rPr>
          <w:rFonts w:eastAsia="Times New Roman" w:cs="Times New Roman" w:ascii="Times New Roman" w:hAnsi="Times New Roman"/>
          <w:color w:val="000000"/>
          <w:sz w:val="24"/>
          <w:szCs w:val="24"/>
          <w:lang w:val="en-CA" w:eastAsia="en-CA"/>
        </w:rPr>
        <w:t xml:space="preserve">As </w:t>
      </w:r>
      <w:ins w:id="158" w:author="Unknown Author" w:date="2021-06-03T16:43:35Z">
        <w:r>
          <w:rPr>
            <w:rFonts w:eastAsia="Times New Roman" w:cs="Times New Roman" w:ascii="Times New Roman" w:hAnsi="Times New Roman"/>
            <w:color w:val="000000"/>
            <w:sz w:val="24"/>
            <w:szCs w:val="24"/>
            <w:lang w:val="en-CA" w:eastAsia="en-CA"/>
          </w:rPr>
          <w:t>seen in figure 2, if one were tasked in drawing arbitrayr decision boundaries for the xample in figure 1,</w:t>
        </w:r>
      </w:ins>
      <w:del w:id="159" w:author="Unknown Author" w:date="2021-06-03T16:43:59Z">
        <w:r>
          <w:rPr>
            <w:rFonts w:eastAsia="Times New Roman" w:cs="Times New Roman" w:ascii="Times New Roman" w:hAnsi="Times New Roman"/>
            <w:color w:val="000000"/>
            <w:sz w:val="24"/>
            <w:szCs w:val="24"/>
            <w:lang w:val="en-CA" w:eastAsia="en-CA"/>
          </w:rPr>
          <w:delText xml:space="preserve">noted, for such a task </w:delText>
        </w:r>
      </w:del>
      <w:ins w:id="160" w:author="Unknown Author" w:date="2021-06-03T16:44:08Z">
        <w:r>
          <w:rPr>
            <w:rFonts w:eastAsia="Times New Roman" w:cs="Times New Roman" w:ascii="Times New Roman" w:hAnsi="Times New Roman"/>
            <w:color w:val="000000"/>
            <w:sz w:val="24"/>
            <w:szCs w:val="24"/>
            <w:lang w:val="en-CA" w:eastAsia="en-CA"/>
          </w:rPr>
          <w:t xml:space="preserve">quickly one would realize that </w:t>
        </w:r>
      </w:ins>
      <w:r>
        <w:rPr>
          <w:rFonts w:eastAsia="Times New Roman" w:cs="Times New Roman" w:ascii="Times New Roman" w:hAnsi="Times New Roman"/>
          <w:color w:val="000000"/>
          <w:sz w:val="24"/>
          <w:szCs w:val="24"/>
          <w:lang w:val="en-CA" w:eastAsia="en-CA"/>
        </w:rPr>
        <w:t>there are various possible decision boundaries that can separate the training set in the two classes</w:t>
      </w:r>
      <w:del w:id="161" w:author="Unknown Author" w:date="2021-06-03T16:44:22Z">
        <w:r>
          <w:rPr>
            <w:rFonts w:eastAsia="Times New Roman" w:cs="Times New Roman" w:ascii="Times New Roman" w:hAnsi="Times New Roman"/>
            <w:color w:val="000000"/>
            <w:sz w:val="24"/>
            <w:szCs w:val="24"/>
            <w:lang w:val="en-CA" w:eastAsia="en-CA"/>
          </w:rPr>
          <w:delText>,  as seen in figure 2</w:delText>
        </w:r>
      </w:del>
      <w:r>
        <w:rPr>
          <w:rFonts w:eastAsia="Times New Roman" w:cs="Times New Roman" w:ascii="Times New Roman" w:hAnsi="Times New Roman"/>
          <w:color w:val="000000"/>
          <w:sz w:val="24"/>
          <w:szCs w:val="24"/>
          <w:lang w:val="en-CA" w:eastAsia="en-CA"/>
        </w:rPr>
        <w:t xml:space="preserve">. The question </w:t>
      </w:r>
      <w:ins w:id="162" w:author="Unknown Author" w:date="2021-06-03T16:44:25Z">
        <w:r>
          <w:rPr>
            <w:rFonts w:eastAsia="Times New Roman" w:cs="Times New Roman" w:ascii="Times New Roman" w:hAnsi="Times New Roman"/>
            <w:color w:val="000000"/>
            <w:sz w:val="24"/>
            <w:szCs w:val="24"/>
            <w:lang w:val="en-CA" w:eastAsia="en-CA"/>
          </w:rPr>
          <w:t xml:space="preserve">then </w:t>
        </w:r>
      </w:ins>
      <w:r>
        <w:rPr>
          <w:rFonts w:eastAsia="Times New Roman" w:cs="Times New Roman" w:ascii="Times New Roman" w:hAnsi="Times New Roman"/>
          <w:color w:val="000000"/>
          <w:sz w:val="24"/>
          <w:szCs w:val="24"/>
          <w:lang w:val="en-CA" w:eastAsia="en-CA"/>
        </w:rPr>
        <w:t>becomes which one does it best? </w:t>
      </w:r>
    </w:p>
    <w:p>
      <w:pPr>
        <w:pStyle w:val="Normal"/>
        <w:spacing w:lineRule="auto" w:line="240"/>
        <w:jc w:val="center"/>
        <w:rPr/>
      </w:pPr>
      <w:r>
        <w:rPr/>
        <w:drawing>
          <wp:inline distT="0" distB="0" distL="0" distR="0">
            <wp:extent cx="3308350" cy="1993900"/>
            <wp:effectExtent l="0" t="0" r="0" b="0"/>
            <wp:docPr id="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7" descr=""/>
                    <pic:cNvPicPr>
                      <a:picLocks noChangeAspect="1" noChangeArrowheads="1"/>
                    </pic:cNvPicPr>
                  </pic:nvPicPr>
                  <pic:blipFill>
                    <a:blip r:embed="rId3"/>
                    <a:stretch>
                      <a:fillRect/>
                    </a:stretch>
                  </pic:blipFill>
                  <pic:spPr bwMode="auto">
                    <a:xfrm>
                      <a:off x="0" y="0"/>
                      <a:ext cx="3308350" cy="1993900"/>
                    </a:xfrm>
                    <a:prstGeom prst="rect">
                      <a:avLst/>
                    </a:prstGeom>
                  </pic:spPr>
                </pic:pic>
              </a:graphicData>
            </a:graphic>
          </wp:inline>
        </w:drawing>
      </w:r>
    </w:p>
    <w:p>
      <w:pPr>
        <w:pStyle w:val="Normal"/>
        <w:numPr>
          <w:ilvl w:val="0"/>
          <w:numId w:val="3"/>
        </w:numPr>
        <w:spacing w:lineRule="auto" w:line="24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Various possible decision boundaries to classify both classes. </w:t>
      </w:r>
    </w:p>
    <w:p>
      <w:pPr>
        <w:pStyle w:val="Normal"/>
        <w:spacing w:lineRule="auto" w:line="240"/>
        <w:ind w:left="0" w:right="0" w:firstLine="720"/>
        <w:jc w:val="both"/>
        <w:rPr/>
      </w:pPr>
      <w:r>
        <w:rPr>
          <w:rFonts w:eastAsia="Times New Roman" w:cs="Times New Roman" w:ascii="Times New Roman" w:hAnsi="Times New Roman"/>
          <w:color w:val="000000"/>
          <w:sz w:val="24"/>
          <w:szCs w:val="24"/>
          <w:lang w:val="en-CA" w:eastAsia="en-CA"/>
        </w:rPr>
        <w:t xml:space="preserve">To solve this, an SVM defines the best classification boundary as the one that leaves the </w:t>
      </w:r>
      <w:del w:id="163" w:author="Unknown Author" w:date="2021-06-03T16:45:54Z">
        <w:r>
          <w:rPr>
            <w:rFonts w:eastAsia="Times New Roman" w:cs="Times New Roman" w:ascii="Times New Roman" w:hAnsi="Times New Roman"/>
            <w:color w:val="000000"/>
            <w:sz w:val="24"/>
            <w:szCs w:val="24"/>
            <w:lang w:val="en-CA" w:eastAsia="en-CA"/>
          </w:rPr>
          <w:delText>most</w:delText>
        </w:r>
      </w:del>
      <w:ins w:id="164" w:author="Unknown Author" w:date="2021-06-03T16:45:54Z">
        <w:r>
          <w:rPr>
            <w:rFonts w:eastAsia="Times New Roman" w:cs="Times New Roman" w:ascii="Times New Roman" w:hAnsi="Times New Roman"/>
            <w:color w:val="000000"/>
            <w:sz w:val="24"/>
            <w:szCs w:val="24"/>
            <w:lang w:val="en-CA" w:eastAsia="en-CA"/>
          </w:rPr>
          <w:t>largest</w:t>
        </w:r>
      </w:ins>
      <w:r>
        <w:rPr>
          <w:rFonts w:eastAsia="Times New Roman" w:cs="Times New Roman" w:ascii="Times New Roman" w:hAnsi="Times New Roman"/>
          <w:color w:val="000000"/>
          <w:sz w:val="24"/>
          <w:szCs w:val="24"/>
          <w:lang w:val="en-CA" w:eastAsia="en-CA"/>
        </w:rPr>
        <w:t xml:space="preserve"> distance between the two classes.</w:t>
      </w:r>
      <w:ins w:id="165" w:author="Unknown Author" w:date="2021-06-03T16:46:13Z">
        <w:r>
          <w:rPr>
            <w:rFonts w:eastAsia="Times New Roman" w:cs="Times New Roman" w:ascii="Times New Roman" w:hAnsi="Times New Roman"/>
            <w:color w:val="000000"/>
            <w:sz w:val="24"/>
            <w:szCs w:val="24"/>
            <w:lang w:val="en-CA" w:eastAsia="en-CA"/>
          </w:rPr>
          <w:t xml:space="preserve"> </w:t>
        </w:r>
      </w:ins>
      <w:ins w:id="166" w:author="Unknown Author" w:date="2021-06-03T16:46:13Z">
        <w:r>
          <w:rPr>
            <w:rFonts w:eastAsia="Times New Roman" w:cs="Times New Roman" w:ascii="Times New Roman" w:hAnsi="Times New Roman"/>
            <w:color w:val="000000"/>
            <w:sz w:val="24"/>
            <w:szCs w:val="24"/>
            <w:lang w:val="en-CA" w:eastAsia="en-CA"/>
          </w:rPr>
          <w:t xml:space="preserve">SVMs are not unique in such an approach. Linear Discriminant Analysis for example, would assume the data classes to be distributed according to Multivariate Gaussian distributions and determine the decision boundary as the hyperplane that </w:t>
        </w:r>
      </w:ins>
      <w:ins w:id="167" w:author="Unknown Author" w:date="2021-06-03T16:46:13Z">
        <w:r>
          <w:rPr>
            <w:rFonts w:eastAsia="Times New Roman" w:cs="Times New Roman" w:ascii="Times New Roman" w:hAnsi="Times New Roman"/>
            <w:color w:val="000000"/>
            <w:sz w:val="24"/>
            <w:szCs w:val="24"/>
            <w:lang w:val="en-CA" w:eastAsia="en-CA"/>
          </w:rPr>
          <w:t>maximizes the (standardized) distance</w:t>
        </w:r>
      </w:ins>
      <w:ins w:id="168" w:author="Unknown Author" w:date="2021-06-03T16:46:13Z">
        <w:r>
          <w:rPr>
            <w:rFonts w:eastAsia="Times New Roman" w:cs="Times New Roman" w:ascii="Times New Roman" w:hAnsi="Times New Roman"/>
            <w:color w:val="000000"/>
            <w:sz w:val="24"/>
            <w:szCs w:val="24"/>
            <w:lang w:val="en-CA" w:eastAsia="en-CA"/>
          </w:rPr>
          <w:t xml:space="preserve"> </w:t>
        </w:r>
      </w:ins>
      <w:ins w:id="169" w:author="Unknown Author" w:date="2021-06-03T16:46:13Z">
        <w:r>
          <w:rPr>
            <w:rFonts w:eastAsia="Times New Roman" w:cs="Times New Roman" w:ascii="Times New Roman" w:hAnsi="Times New Roman"/>
            <w:color w:val="000000"/>
            <w:sz w:val="24"/>
            <w:szCs w:val="24"/>
            <w:lang w:val="en-CA" w:eastAsia="en-CA"/>
          </w:rPr>
          <w:t>between means (or Mahalanobbis distance). What makes SVMs such a powerful tool in comparison, is that it does not impose assumptions on the data distributions</w:t>
        </w:r>
      </w:ins>
      <w:del w:id="170" w:author="Unknown Author" w:date="2021-06-03T16:46:11Z">
        <w:r>
          <w:rPr>
            <w:rFonts w:eastAsia="Times New Roman" w:cs="Times New Roman" w:ascii="Times New Roman" w:hAnsi="Times New Roman"/>
            <w:color w:val="000000"/>
            <w:sz w:val="24"/>
            <w:szCs w:val="24"/>
            <w:lang w:val="en-CA" w:eastAsia="en-CA"/>
          </w:rPr>
          <w:delText xml:space="preserve"> </w:delText>
        </w:r>
      </w:del>
      <w:del w:id="171" w:author="Unknown Author" w:date="2021-06-03T16:50:58Z">
        <w:r>
          <w:rPr>
            <w:rFonts w:eastAsia="Times New Roman" w:cs="Times New Roman" w:ascii="Times New Roman" w:hAnsi="Times New Roman"/>
            <w:color w:val="000000"/>
            <w:sz w:val="24"/>
            <w:szCs w:val="24"/>
            <w:lang w:val="en-CA" w:eastAsia="en-CA"/>
          </w:rPr>
          <w:delText>To do so, it creates a hyperplane for each class</w:delText>
        </w:r>
      </w:del>
      <w:ins w:id="172" w:author="Unknown Author" w:date="2021-06-03T16:50:59Z">
        <w:r>
          <w:rPr>
            <w:rFonts w:eastAsia="Times New Roman" w:cs="Times New Roman" w:ascii="Times New Roman" w:hAnsi="Times New Roman"/>
            <w:color w:val="000000"/>
            <w:sz w:val="24"/>
            <w:szCs w:val="24"/>
            <w:lang w:val="en-CA" w:eastAsia="en-CA"/>
          </w:rPr>
          <w:t>.</w:t>
        </w:r>
      </w:ins>
      <w:r>
        <w:rPr>
          <w:rFonts w:eastAsia="Times New Roman" w:cs="Times New Roman" w:ascii="Times New Roman" w:hAnsi="Times New Roman"/>
          <w:color w:val="000000"/>
          <w:sz w:val="24"/>
          <w:szCs w:val="24"/>
          <w:lang w:val="en-CA" w:eastAsia="en-CA"/>
        </w:rPr>
        <w:t>.</w:t>
      </w:r>
      <w:ins w:id="173" w:author="Unknown Author" w:date="2021-06-03T16:51:28Z">
        <w:r>
          <w:rPr>
            <w:rFonts w:eastAsia="Times New Roman" w:cs="Times New Roman" w:ascii="Times New Roman" w:hAnsi="Times New Roman"/>
            <w:color w:val="000000"/>
            <w:sz w:val="24"/>
            <w:szCs w:val="24"/>
            <w:lang w:val="en-CA" w:eastAsia="en-CA"/>
          </w:rPr>
          <w:t xml:space="preserve"> </w:t>
        </w:r>
      </w:ins>
      <w:ins w:id="174" w:author="Unknown Author" w:date="2021-06-03T16:51:28Z">
        <w:r>
          <w:rPr>
            <w:rFonts w:eastAsia="Times New Roman" w:cs="Times New Roman" w:ascii="Times New Roman" w:hAnsi="Times New Roman"/>
            <w:color w:val="000000"/>
            <w:sz w:val="24"/>
            <w:szCs w:val="24"/>
            <w:lang w:val="en-CA" w:eastAsia="en-CA"/>
          </w:rPr>
          <w:t>Instead,</w:t>
        </w:r>
      </w:ins>
      <w:r>
        <w:rPr>
          <w:rFonts w:eastAsia="Times New Roman" w:cs="Times New Roman" w:ascii="Times New Roman" w:hAnsi="Times New Roman"/>
          <w:color w:val="000000"/>
          <w:sz w:val="24"/>
          <w:szCs w:val="24"/>
          <w:lang w:val="en-CA" w:eastAsia="en-CA"/>
        </w:rPr>
        <w:t xml:space="preserve"> </w:t>
      </w:r>
      <w:del w:id="175" w:author="Unknown Author" w:date="2021-06-03T16:51:33Z">
        <w:r>
          <w:rPr>
            <w:rFonts w:eastAsia="Times New Roman" w:cs="Times New Roman" w:ascii="Times New Roman" w:hAnsi="Times New Roman"/>
            <w:color w:val="000000"/>
            <w:sz w:val="24"/>
            <w:szCs w:val="24"/>
            <w:lang w:val="en-CA" w:eastAsia="en-CA"/>
          </w:rPr>
          <w:delText>E</w:delText>
        </w:r>
      </w:del>
      <w:del w:id="176" w:author="Unknown Author" w:date="2021-06-03T16:52:16Z">
        <w:r>
          <w:rPr>
            <w:rFonts w:eastAsia="Times New Roman" w:cs="Times New Roman" w:ascii="Times New Roman" w:hAnsi="Times New Roman"/>
            <w:color w:val="000000"/>
            <w:sz w:val="24"/>
            <w:szCs w:val="24"/>
            <w:lang w:val="en-CA" w:eastAsia="en-CA"/>
          </w:rPr>
          <w:delText>ach hyperplane is found</w:delText>
        </w:r>
      </w:del>
      <w:ins w:id="177" w:author="Unknown Author" w:date="2021-06-03T16:52:16Z">
        <w:r>
          <w:rPr>
            <w:rFonts w:eastAsia="Times New Roman" w:cs="Times New Roman" w:ascii="Times New Roman" w:hAnsi="Times New Roman"/>
            <w:color w:val="000000"/>
            <w:sz w:val="24"/>
            <w:szCs w:val="24"/>
            <w:lang w:val="en-CA" w:eastAsia="en-CA"/>
          </w:rPr>
          <w:t>it seraches for</w:t>
        </w:r>
      </w:ins>
      <w:r>
        <w:rPr>
          <w:rFonts w:eastAsia="Times New Roman" w:cs="Times New Roman" w:ascii="Times New Roman" w:hAnsi="Times New Roman"/>
          <w:color w:val="000000"/>
          <w:sz w:val="24"/>
          <w:szCs w:val="24"/>
          <w:lang w:val="en-CA" w:eastAsia="en-CA"/>
        </w:rPr>
        <w:t xml:space="preserve"> </w:t>
      </w:r>
      <w:del w:id="178" w:author="Unknown Author" w:date="2021-06-03T16:52:24Z">
        <w:r>
          <w:rPr>
            <w:rFonts w:eastAsia="Times New Roman" w:cs="Times New Roman" w:ascii="Times New Roman" w:hAnsi="Times New Roman"/>
            <w:color w:val="000000"/>
            <w:sz w:val="24"/>
            <w:szCs w:val="24"/>
            <w:lang w:val="en-CA" w:eastAsia="en-CA"/>
          </w:rPr>
          <w:delText>using points that</w:delText>
        </w:r>
      </w:del>
      <w:ins w:id="179" w:author="Unknown Author" w:date="2021-06-03T16:52:25Z">
        <w:r>
          <w:rPr>
            <w:rFonts w:eastAsia="Times New Roman" w:cs="Times New Roman" w:ascii="Times New Roman" w:hAnsi="Times New Roman"/>
            <w:color w:val="000000"/>
            <w:sz w:val="24"/>
            <w:szCs w:val="24"/>
            <w:lang w:val="en-CA" w:eastAsia="en-CA"/>
          </w:rPr>
          <w:t>the data points that</w:t>
        </w:r>
      </w:ins>
      <w:r>
        <w:rPr>
          <w:rFonts w:eastAsia="Times New Roman" w:cs="Times New Roman" w:ascii="Times New Roman" w:hAnsi="Times New Roman"/>
          <w:color w:val="000000"/>
          <w:sz w:val="24"/>
          <w:szCs w:val="24"/>
          <w:lang w:val="en-CA" w:eastAsia="en-CA"/>
        </w:rPr>
        <w:t xml:space="preserve"> are closest to the opposite class, </w:t>
      </w:r>
      <w:del w:id="180" w:author="Unknown Author" w:date="2021-06-03T16:53:29Z">
        <w:r>
          <w:rPr>
            <w:rFonts w:eastAsia="Times New Roman" w:cs="Times New Roman" w:ascii="Times New Roman" w:hAnsi="Times New Roman"/>
            <w:color w:val="000000"/>
            <w:sz w:val="24"/>
            <w:szCs w:val="24"/>
            <w:lang w:val="en-CA" w:eastAsia="en-CA"/>
          </w:rPr>
          <w:delText>also</w:delText>
        </w:r>
      </w:del>
      <w:r>
        <w:rPr>
          <w:rFonts w:eastAsia="Times New Roman" w:cs="Times New Roman" w:ascii="Times New Roman" w:hAnsi="Times New Roman"/>
          <w:color w:val="000000"/>
          <w:sz w:val="24"/>
          <w:szCs w:val="24"/>
          <w:lang w:val="en-CA" w:eastAsia="en-CA"/>
        </w:rPr>
        <w:t xml:space="preserve"> known as </w:t>
      </w:r>
      <w:r>
        <w:rPr>
          <w:rFonts w:eastAsia="Times New Roman" w:cs="Times New Roman" w:ascii="Times New Roman" w:hAnsi="Times New Roman"/>
          <w:color w:val="000000"/>
          <w:sz w:val="24"/>
          <w:szCs w:val="24"/>
          <w:u w:val="single"/>
          <w:lang w:val="en-CA" w:eastAsia="en-CA"/>
        </w:rPr>
        <w:t>support vectors</w:t>
      </w:r>
      <w:r>
        <w:rPr>
          <w:rFonts w:eastAsia="Times New Roman" w:cs="Times New Roman" w:ascii="Times New Roman" w:hAnsi="Times New Roman"/>
          <w:color w:val="000000"/>
          <w:sz w:val="24"/>
          <w:szCs w:val="24"/>
          <w:lang w:val="en-CA" w:eastAsia="en-CA"/>
        </w:rPr>
        <w:t xml:space="preserve">. The goal of the SVM is to find </w:t>
      </w:r>
      <w:ins w:id="181" w:author="Unknown Author" w:date="2021-06-03T16:52:43Z">
        <w:r>
          <w:rPr>
            <w:rFonts w:eastAsia="Times New Roman" w:cs="Times New Roman" w:ascii="Times New Roman" w:hAnsi="Times New Roman"/>
            <w:color w:val="000000"/>
            <w:sz w:val="24"/>
            <w:szCs w:val="24"/>
            <w:lang w:val="en-CA" w:eastAsia="en-CA"/>
          </w:rPr>
          <w:t xml:space="preserve">those support vectors resulting in </w:t>
        </w:r>
      </w:ins>
      <w:r>
        <w:rPr>
          <w:rFonts w:eastAsia="Times New Roman" w:cs="Times New Roman" w:ascii="Times New Roman" w:hAnsi="Times New Roman"/>
          <w:color w:val="000000"/>
          <w:sz w:val="24"/>
          <w:szCs w:val="24"/>
          <w:lang w:val="en-CA" w:eastAsia="en-CA"/>
        </w:rPr>
        <w:t xml:space="preserve">the widest margin or gap between the two classes. </w:t>
      </w:r>
      <w:del w:id="182" w:author="Unknown Author" w:date="2021-06-03T16:53:06Z">
        <w:r>
          <w:rPr>
            <w:rFonts w:eastAsia="Times New Roman" w:cs="Times New Roman" w:ascii="Times New Roman" w:hAnsi="Times New Roman"/>
            <w:color w:val="000000"/>
            <w:sz w:val="24"/>
            <w:szCs w:val="24"/>
            <w:lang w:val="en-CA" w:eastAsia="en-CA"/>
          </w:rPr>
          <w:delText>From there, t</w:delText>
        </w:r>
      </w:del>
      <w:ins w:id="183" w:author="Unknown Author" w:date="2021-06-03T16:53:06Z">
        <w:r>
          <w:rPr>
            <w:rFonts w:eastAsia="Times New Roman" w:cs="Times New Roman" w:ascii="Times New Roman" w:hAnsi="Times New Roman"/>
            <w:color w:val="000000"/>
            <w:sz w:val="24"/>
            <w:szCs w:val="24"/>
            <w:lang w:val="en-CA" w:eastAsia="en-CA"/>
          </w:rPr>
          <w:t>T</w:t>
        </w:r>
      </w:ins>
      <w:r>
        <w:rPr>
          <w:rFonts w:eastAsia="Times New Roman" w:cs="Times New Roman" w:ascii="Times New Roman" w:hAnsi="Times New Roman"/>
          <w:color w:val="000000"/>
          <w:sz w:val="24"/>
          <w:szCs w:val="24"/>
          <w:lang w:val="en-CA" w:eastAsia="en-CA"/>
        </w:rPr>
        <w:t xml:space="preserve">he decision boundary </w:t>
      </w:r>
      <w:ins w:id="184" w:author="Unknown Author" w:date="2021-06-03T16:53:09Z">
        <w:r>
          <w:rPr>
            <w:rFonts w:eastAsia="Times New Roman" w:cs="Times New Roman" w:ascii="Times New Roman" w:hAnsi="Times New Roman"/>
            <w:color w:val="000000"/>
            <w:sz w:val="24"/>
            <w:szCs w:val="24"/>
            <w:lang w:val="en-CA" w:eastAsia="en-CA"/>
          </w:rPr>
          <w:t>then becomes</w:t>
        </w:r>
      </w:ins>
      <w:del w:id="185" w:author="Unknown Author" w:date="2021-06-03T16:53:14Z">
        <w:r>
          <w:rPr>
            <w:rFonts w:eastAsia="Times New Roman" w:cs="Times New Roman" w:ascii="Times New Roman" w:hAnsi="Times New Roman"/>
            <w:color w:val="000000"/>
            <w:sz w:val="24"/>
            <w:szCs w:val="24"/>
            <w:lang w:val="en-CA" w:eastAsia="en-CA"/>
          </w:rPr>
          <w:delText xml:space="preserve">can be determined as </w:delText>
        </w:r>
      </w:del>
      <w:r>
        <w:rPr>
          <w:rFonts w:eastAsia="Times New Roman" w:cs="Times New Roman" w:ascii="Times New Roman" w:hAnsi="Times New Roman"/>
          <w:color w:val="000000"/>
          <w:sz w:val="24"/>
          <w:szCs w:val="24"/>
          <w:lang w:val="en-CA" w:eastAsia="en-CA"/>
        </w:rPr>
        <w:t xml:space="preserve">the middle point of the two class hyperplanes (figure 3a). Once the decision boundary is found, any new instance can be classified by looking at its location on the feature space, i.e. on which side of the decision boundary it is located (figure 3b). In other words, the SVM learns to perform a classification task by </w:t>
      </w:r>
      <w:ins w:id="186" w:author="Unknown Author" w:date="2021-06-03T16:53:57Z">
        <w:r>
          <w:rPr>
            <w:rFonts w:eastAsia="Times New Roman" w:cs="Times New Roman" w:ascii="Times New Roman" w:hAnsi="Times New Roman"/>
            <w:color w:val="000000"/>
            <w:sz w:val="24"/>
            <w:szCs w:val="24"/>
            <w:lang w:val="en-CA" w:eastAsia="en-CA"/>
          </w:rPr>
          <w:t xml:space="preserve">iteratively testing </w:t>
        </w:r>
      </w:ins>
      <w:ins w:id="187" w:author="Unknown Author" w:date="2021-06-03T16:54:00Z">
        <w:r>
          <w:rPr>
            <w:rFonts w:eastAsia="Times New Roman" w:cs="Times New Roman" w:ascii="Times New Roman" w:hAnsi="Times New Roman"/>
            <w:color w:val="000000"/>
            <w:sz w:val="24"/>
            <w:szCs w:val="24"/>
            <w:lang w:val="en-CA" w:eastAsia="en-CA"/>
          </w:rPr>
          <w:t>data points as support vectors</w:t>
        </w:r>
      </w:ins>
      <w:ins w:id="188" w:author="Unknown Author" w:date="2021-06-03T16:55:12Z">
        <w:r>
          <w:rPr>
            <w:rFonts w:eastAsia="Times New Roman" w:cs="Times New Roman" w:ascii="Times New Roman" w:hAnsi="Times New Roman"/>
            <w:color w:val="000000"/>
            <w:sz w:val="24"/>
            <w:szCs w:val="24"/>
            <w:lang w:val="en-CA" w:eastAsia="en-CA"/>
          </w:rPr>
          <w:t xml:space="preserve"> and picking those that leave the widest distance between classes, thus finding the optimal decision boundary</w:t>
        </w:r>
      </w:ins>
      <w:del w:id="189" w:author="Unknown Author" w:date="2021-06-03T16:55:49Z">
        <w:r>
          <w:rPr>
            <w:rFonts w:eastAsia="Times New Roman" w:cs="Times New Roman" w:ascii="Times New Roman" w:hAnsi="Times New Roman"/>
            <w:color w:val="000000"/>
            <w:sz w:val="24"/>
            <w:szCs w:val="24"/>
            <w:lang w:val="en-CA" w:eastAsia="en-CA"/>
          </w:rPr>
          <w:delText>finding the input feature vectors that are closest to the opposing class and using them to establish the optimal decision boundary. </w:delText>
        </w:r>
      </w:del>
    </w:p>
    <w:p>
      <w:pPr>
        <w:pStyle w:val="Normal"/>
        <w:spacing w:lineRule="auto" w:line="240"/>
        <w:jc w:val="center"/>
        <w:rPr/>
      </w:pPr>
      <w:r>
        <w:rPr>
          <w:rFonts w:eastAsia="Times New Roman" w:cs="Times New Roman" w:ascii="Times New Roman" w:hAnsi="Times New Roman"/>
          <w:color w:val="000000"/>
          <w:sz w:val="24"/>
          <w:szCs w:val="24"/>
          <w:lang w:val="en-CA" w:eastAsia="en-CA"/>
        </w:rPr>
        <w:t>a)</w:t>
      </w:r>
      <w:r>
        <w:rPr/>
        <w:drawing>
          <wp:inline distT="0" distB="0" distL="0" distR="0">
            <wp:extent cx="2705100" cy="1631950"/>
            <wp:effectExtent l="0" t="0" r="0" b="0"/>
            <wp:docPr id="3"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6" descr=""/>
                    <pic:cNvPicPr>
                      <a:picLocks noChangeAspect="1" noChangeArrowheads="1"/>
                    </pic:cNvPicPr>
                  </pic:nvPicPr>
                  <pic:blipFill>
                    <a:blip r:embed="rId4"/>
                    <a:stretch>
                      <a:fillRect/>
                    </a:stretch>
                  </pic:blipFill>
                  <pic:spPr bwMode="auto">
                    <a:xfrm>
                      <a:off x="0" y="0"/>
                      <a:ext cx="2705100" cy="1631950"/>
                    </a:xfrm>
                    <a:prstGeom prst="rect">
                      <a:avLst/>
                    </a:prstGeom>
                  </pic:spPr>
                </pic:pic>
              </a:graphicData>
            </a:graphic>
          </wp:inline>
        </w:drawing>
      </w:r>
      <w:r>
        <w:rPr>
          <w:rFonts w:eastAsia="Times New Roman" w:cs="Times New Roman" w:ascii="Times New Roman" w:hAnsi="Times New Roman"/>
          <w:color w:val="000000"/>
          <w:sz w:val="24"/>
          <w:szCs w:val="24"/>
          <w:lang w:val="en-CA" w:eastAsia="en-CA"/>
        </w:rPr>
        <w:t xml:space="preserve"> b)</w:t>
      </w:r>
      <w:r>
        <w:rPr/>
        <w:drawing>
          <wp:inline distT="0" distB="0" distL="0" distR="0">
            <wp:extent cx="2717800" cy="1631950"/>
            <wp:effectExtent l="0" t="0" r="0" b="0"/>
            <wp:docPr id="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5" descr=""/>
                    <pic:cNvPicPr>
                      <a:picLocks noChangeAspect="1" noChangeArrowheads="1"/>
                    </pic:cNvPicPr>
                  </pic:nvPicPr>
                  <pic:blipFill>
                    <a:blip r:embed="rId5"/>
                    <a:stretch>
                      <a:fillRect/>
                    </a:stretch>
                  </pic:blipFill>
                  <pic:spPr bwMode="auto">
                    <a:xfrm>
                      <a:off x="0" y="0"/>
                      <a:ext cx="2717800" cy="1631950"/>
                    </a:xfrm>
                    <a:prstGeom prst="rect">
                      <a:avLst/>
                    </a:prstGeom>
                  </pic:spPr>
                </pic:pic>
              </a:graphicData>
            </a:graphic>
          </wp:inline>
        </w:drawing>
      </w:r>
    </w:p>
    <w:p>
      <w:pPr>
        <w:pStyle w:val="Normal"/>
        <w:numPr>
          <w:ilvl w:val="0"/>
          <w:numId w:val="4"/>
        </w:numPr>
        <w:spacing w:lineRule="auto" w:line="24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 </w:t>
      </w:r>
      <w:r>
        <w:rPr>
          <w:rFonts w:eastAsia="Times New Roman" w:cs="Times New Roman" w:ascii="Times New Roman" w:hAnsi="Times New Roman"/>
          <w:color w:val="000000"/>
          <w:sz w:val="24"/>
          <w:szCs w:val="24"/>
          <w:lang w:val="en-CA" w:eastAsia="en-CA"/>
        </w:rPr>
        <w:tab/>
        <w:t>A) SVM’s decision boundary (straight line) definition from class hyperplanes (dotted line) and support vectors (circled dots). B) SVM decision zones, in the black zone everything will be classified as 0 while in the yellow zone as 1. </w:t>
      </w:r>
    </w:p>
    <w:p>
      <w:pPr>
        <w:pStyle w:val="Normal"/>
        <w:spacing w:lineRule="auto" w:line="240"/>
        <w:ind w:left="0" w:right="0" w:firstLine="720"/>
        <w:rPr>
          <w:rFonts w:ascii="Times New Roman" w:hAnsi="Times New Roman" w:eastAsia="Times New Roman" w:cs="Times New Roman"/>
          <w:color w:val="000000"/>
          <w:sz w:val="24"/>
          <w:szCs w:val="24"/>
          <w:lang w:val="en-CA" w:eastAsia="en-CA"/>
          <w:ins w:id="191" w:author="Unknown Author" w:date="2021-06-03T16:56:36Z"/>
        </w:rPr>
      </w:pPr>
      <w:ins w:id="190" w:author="Unknown Author" w:date="2021-06-03T16:56:36Z">
        <w:r>
          <w:rPr>
            <w:rFonts w:eastAsia="Times New Roman" w:cs="Times New Roman" w:ascii="Times New Roman" w:hAnsi="Times New Roman"/>
            <w:color w:val="000000"/>
            <w:sz w:val="24"/>
            <w:szCs w:val="24"/>
            <w:lang w:val="en-CA" w:eastAsia="en-CA"/>
          </w:rPr>
          <w:t>WE SHOULD HAVE A SECTION FIRST THAT SHOWS THE RELAXED SVM. AS IN AN SVM CLASSIFYING OVERLAPPING CLASSES.</w:t>
        </w:r>
      </w:ins>
    </w:p>
    <w:p>
      <w:pPr>
        <w:pStyle w:val="Normal"/>
        <w:spacing w:lineRule="auto" w:line="240"/>
        <w:ind w:left="0" w:right="0" w:firstLine="720"/>
        <w:rPr/>
      </w:pPr>
      <w:r>
        <w:rPr>
          <w:rFonts w:eastAsia="Times New Roman" w:cs="Times New Roman" w:ascii="Times New Roman" w:hAnsi="Times New Roman"/>
          <w:color w:val="000000"/>
          <w:sz w:val="24"/>
          <w:szCs w:val="24"/>
          <w:lang w:val="en-CA" w:eastAsia="en-CA"/>
        </w:rPr>
        <w:t xml:space="preserve">So far, the data illustrated has been </w:t>
      </w:r>
      <w:r>
        <w:rPr>
          <w:rFonts w:eastAsia="Times New Roman" w:cs="Times New Roman" w:ascii="Times New Roman" w:hAnsi="Times New Roman"/>
          <w:color w:val="000000"/>
          <w:sz w:val="24"/>
          <w:szCs w:val="24"/>
          <w:u w:val="single"/>
          <w:lang w:val="en-CA" w:eastAsia="en-CA"/>
        </w:rPr>
        <w:t>linearly separable</w:t>
      </w:r>
      <w:r>
        <w:rPr>
          <w:rFonts w:eastAsia="Times New Roman" w:cs="Times New Roman" w:ascii="Times New Roman" w:hAnsi="Times New Roman"/>
          <w:color w:val="000000"/>
          <w:sz w:val="24"/>
          <w:szCs w:val="24"/>
          <w:lang w:val="en-CA" w:eastAsia="en-CA"/>
        </w:rPr>
        <w:t xml:space="preserve">, which means a single straight decision boundary is sufficient to classify the dataset. However, this might not be the case for real world data. Often, a problem can be </w:t>
      </w:r>
      <w:r>
        <w:rPr>
          <w:rFonts w:eastAsia="Times New Roman" w:cs="Times New Roman" w:ascii="Times New Roman" w:hAnsi="Times New Roman"/>
          <w:color w:val="000000"/>
          <w:sz w:val="24"/>
          <w:szCs w:val="24"/>
          <w:u w:val="single"/>
          <w:lang w:val="en-CA" w:eastAsia="en-CA"/>
        </w:rPr>
        <w:t>non-linearly separable</w:t>
      </w:r>
      <w:r>
        <w:rPr>
          <w:rFonts w:eastAsia="Times New Roman" w:cs="Times New Roman" w:ascii="Times New Roman" w:hAnsi="Times New Roman"/>
          <w:color w:val="000000"/>
          <w:sz w:val="24"/>
          <w:szCs w:val="24"/>
          <w:lang w:val="en-CA" w:eastAsia="en-CA"/>
        </w:rPr>
        <w:t>. In such a case, the solution might require a curved decision boundary or even multiple decision boundaries. Figure 4 illustrates a simple non-linearly separable task with 2 features (x and y) and 2 classes (yellow and black). As it can be noted, no single straight hyperplane can be used to adequately separate the two classes. </w:t>
      </w:r>
      <w:ins w:id="192" w:author="Unknown Author" w:date="2021-06-03T16:58:27Z">
        <w:r>
          <w:rPr>
            <w:rFonts w:eastAsia="Times New Roman" w:cs="Times New Roman" w:ascii="Times New Roman" w:hAnsi="Times New Roman"/>
            <w:color w:val="000000"/>
            <w:sz w:val="24"/>
            <w:szCs w:val="24"/>
            <w:lang w:val="en-CA" w:eastAsia="en-CA"/>
          </w:rPr>
          <w:t>Intuitively, we know that the classes can be separated by a circular boundary between them</w:t>
        </w:r>
      </w:ins>
      <w:ins w:id="193" w:author="Unknown Author" w:date="2021-06-03T16:59:01Z">
        <w:r>
          <w:rPr>
            <w:rFonts w:eastAsia="Times New Roman" w:cs="Times New Roman" w:ascii="Times New Roman" w:hAnsi="Times New Roman"/>
            <w:color w:val="000000"/>
            <w:sz w:val="24"/>
            <w:szCs w:val="24"/>
            <w:lang w:val="en-CA" w:eastAsia="en-CA"/>
          </w:rPr>
          <w:t xml:space="preserve">. However, how does one </w:t>
        </w:r>
      </w:ins>
      <w:ins w:id="194" w:author="Unknown Author" w:date="2021-06-03T16:59:01Z">
        <w:r>
          <w:rPr>
            <w:rFonts w:eastAsia="Times New Roman" w:cs="Times New Roman" w:ascii="Times New Roman" w:hAnsi="Times New Roman"/>
            <w:color w:val="000000"/>
            <w:sz w:val="24"/>
            <w:szCs w:val="24"/>
            <w:lang w:val="en-CA" w:eastAsia="en-CA"/>
          </w:rPr>
          <w:t xml:space="preserve">reconcile this intuition </w:t>
        </w:r>
      </w:ins>
      <w:ins w:id="195" w:author="Unknown Author" w:date="2021-06-03T16:59:01Z">
        <w:r>
          <w:rPr>
            <w:rFonts w:eastAsia="Times New Roman" w:cs="Times New Roman" w:ascii="Times New Roman" w:hAnsi="Times New Roman"/>
            <w:color w:val="000000"/>
            <w:sz w:val="24"/>
            <w:szCs w:val="24"/>
            <w:lang w:val="en-CA" w:eastAsia="en-CA"/>
          </w:rPr>
          <w:t>with the theory presented thus far.</w:t>
        </w:r>
      </w:ins>
    </w:p>
    <w:p>
      <w:pPr>
        <w:pStyle w:val="Normal"/>
        <w:spacing w:lineRule="auto" w:line="240"/>
        <w:jc w:val="center"/>
        <w:rPr/>
      </w:pPr>
      <w:r>
        <w:rPr/>
        <w:drawing>
          <wp:inline distT="0" distB="0" distL="0" distR="0">
            <wp:extent cx="3562350" cy="2101850"/>
            <wp:effectExtent l="0" t="0" r="0" b="0"/>
            <wp:docPr id="5"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4" descr=""/>
                    <pic:cNvPicPr>
                      <a:picLocks noChangeAspect="1" noChangeArrowheads="1"/>
                    </pic:cNvPicPr>
                  </pic:nvPicPr>
                  <pic:blipFill>
                    <a:blip r:embed="rId6"/>
                    <a:stretch>
                      <a:fillRect/>
                    </a:stretch>
                  </pic:blipFill>
                  <pic:spPr bwMode="auto">
                    <a:xfrm>
                      <a:off x="0" y="0"/>
                      <a:ext cx="3562350" cy="2101850"/>
                    </a:xfrm>
                    <a:prstGeom prst="rect">
                      <a:avLst/>
                    </a:prstGeom>
                  </pic:spPr>
                </pic:pic>
              </a:graphicData>
            </a:graphic>
          </wp:inline>
        </w:drawing>
      </w:r>
    </w:p>
    <w:p>
      <w:pPr>
        <w:pStyle w:val="Normal"/>
        <w:numPr>
          <w:ilvl w:val="0"/>
          <w:numId w:val="5"/>
        </w:numPr>
        <w:spacing w:lineRule="auto" w:line="24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 </w:t>
      </w:r>
      <w:r>
        <w:rPr>
          <w:rFonts w:eastAsia="Times New Roman" w:cs="Times New Roman" w:ascii="Times New Roman" w:hAnsi="Times New Roman"/>
          <w:color w:val="000000"/>
          <w:sz w:val="24"/>
          <w:szCs w:val="24"/>
          <w:lang w:val="en-CA" w:eastAsia="en-CA"/>
        </w:rPr>
        <w:tab/>
        <w:t>Circular dataset</w:t>
      </w:r>
    </w:p>
    <w:p>
      <w:pPr>
        <w:pStyle w:val="Normal"/>
        <w:spacing w:lineRule="auto" w:line="240"/>
        <w:ind w:left="0" w:right="0" w:firstLine="720"/>
        <w:rPr/>
      </w:pPr>
      <w:r>
        <w:rPr>
          <w:rFonts w:eastAsia="Times New Roman" w:cs="Times New Roman" w:ascii="Times New Roman" w:hAnsi="Times New Roman"/>
          <w:color w:val="000000"/>
          <w:sz w:val="24"/>
          <w:szCs w:val="24"/>
          <w:lang w:val="en-CA" w:eastAsia="en-CA"/>
        </w:rPr>
        <w:t xml:space="preserve">Fortunately, the SVM can learn to classify non-linear tasks by using the </w:t>
      </w:r>
      <w:r>
        <w:rPr>
          <w:rFonts w:eastAsia="Times New Roman" w:cs="Times New Roman" w:ascii="Times New Roman" w:hAnsi="Times New Roman"/>
          <w:color w:val="000000"/>
          <w:sz w:val="24"/>
          <w:szCs w:val="24"/>
          <w:u w:val="single"/>
          <w:lang w:val="en-CA" w:eastAsia="en-CA"/>
        </w:rPr>
        <w:t>kernel trick</w:t>
      </w:r>
      <w:r>
        <w:rPr>
          <w:rFonts w:eastAsia="Times New Roman" w:cs="Times New Roman" w:ascii="Times New Roman" w:hAnsi="Times New Roman"/>
          <w:color w:val="000000"/>
          <w:sz w:val="24"/>
          <w:szCs w:val="24"/>
          <w:lang w:val="en-CA" w:eastAsia="en-CA"/>
        </w:rPr>
        <w:t xml:space="preserve">. Essentially, this method permits to project the input feature vectors into </w:t>
      </w:r>
      <w:del w:id="196" w:author="Unknown Author" w:date="2021-06-03T17:00:24Z">
        <w:r>
          <w:rPr>
            <w:rFonts w:eastAsia="Times New Roman" w:cs="Times New Roman" w:ascii="Times New Roman" w:hAnsi="Times New Roman"/>
            <w:color w:val="000000"/>
            <w:sz w:val="24"/>
            <w:szCs w:val="24"/>
            <w:lang w:val="en-CA" w:eastAsia="en-CA"/>
          </w:rPr>
          <w:delText>an</w:delText>
        </w:r>
      </w:del>
      <w:r>
        <w:rPr>
          <w:rFonts w:eastAsia="Times New Roman" w:cs="Times New Roman" w:ascii="Times New Roman" w:hAnsi="Times New Roman"/>
          <w:color w:val="000000"/>
          <w:sz w:val="24"/>
          <w:szCs w:val="24"/>
          <w:lang w:val="en-CA" w:eastAsia="en-CA"/>
        </w:rPr>
        <w:t xml:space="preserve"> </w:t>
      </w:r>
      <w:ins w:id="197" w:author="Unknown Author" w:date="2021-06-03T17:00:25Z">
        <w:r>
          <w:rPr>
            <w:rFonts w:eastAsia="Times New Roman" w:cs="Times New Roman" w:ascii="Times New Roman" w:hAnsi="Times New Roman"/>
            <w:color w:val="000000"/>
            <w:sz w:val="24"/>
            <w:szCs w:val="24"/>
            <w:lang w:val="en-CA" w:eastAsia="en-CA"/>
          </w:rPr>
          <w:t>(</w:t>
        </w:r>
      </w:ins>
      <w:r>
        <w:rPr>
          <w:rFonts w:eastAsia="Times New Roman" w:cs="Times New Roman" w:ascii="Times New Roman" w:hAnsi="Times New Roman"/>
          <w:color w:val="000000"/>
          <w:sz w:val="24"/>
          <w:szCs w:val="24"/>
          <w:lang w:val="en-CA" w:eastAsia="en-CA"/>
        </w:rPr>
        <w:t>infinitely</w:t>
      </w:r>
      <w:ins w:id="198" w:author="Unknown Author" w:date="2021-06-03T17:00:27Z">
        <w:r>
          <w:rPr>
            <w:rFonts w:eastAsia="Times New Roman" w:cs="Times New Roman" w:ascii="Times New Roman" w:hAnsi="Times New Roman"/>
            <w:color w:val="000000"/>
            <w:sz w:val="24"/>
            <w:szCs w:val="24"/>
            <w:lang w:val="en-CA" w:eastAsia="en-CA"/>
          </w:rPr>
          <w:t>)</w:t>
        </w:r>
      </w:ins>
      <w:r>
        <w:rPr>
          <w:rFonts w:eastAsia="Times New Roman" w:cs="Times New Roman" w:ascii="Times New Roman" w:hAnsi="Times New Roman"/>
          <w:color w:val="000000"/>
          <w:sz w:val="24"/>
          <w:szCs w:val="24"/>
          <w:lang w:val="en-CA" w:eastAsia="en-CA"/>
        </w:rPr>
        <w:t xml:space="preserve"> higher dimension</w:t>
      </w:r>
      <w:ins w:id="199" w:author="Unknown Author" w:date="2021-06-03T17:00:30Z">
        <w:r>
          <w:rPr>
            <w:rFonts w:eastAsia="Times New Roman" w:cs="Times New Roman" w:ascii="Times New Roman" w:hAnsi="Times New Roman"/>
            <w:color w:val="000000"/>
            <w:sz w:val="24"/>
            <w:szCs w:val="24"/>
            <w:lang w:val="en-CA" w:eastAsia="en-CA"/>
          </w:rPr>
          <w:t>s</w:t>
        </w:r>
      </w:ins>
      <w:del w:id="200" w:author="Unknown Author" w:date="2021-06-03T17:00:29Z">
        <w:r>
          <w:rPr>
            <w:rFonts w:eastAsia="Times New Roman" w:cs="Times New Roman" w:ascii="Times New Roman" w:hAnsi="Times New Roman"/>
            <w:color w:val="000000"/>
            <w:sz w:val="24"/>
            <w:szCs w:val="24"/>
            <w:lang w:val="en-CA" w:eastAsia="en-CA"/>
          </w:rPr>
          <w:delText>alit</w:delText>
        </w:r>
      </w:del>
      <w:r>
        <w:rPr>
          <w:rFonts w:eastAsia="Times New Roman" w:cs="Times New Roman" w:ascii="Times New Roman" w:hAnsi="Times New Roman"/>
          <w:color w:val="000000"/>
          <w:sz w:val="24"/>
          <w:szCs w:val="24"/>
          <w:lang w:val="en-CA" w:eastAsia="en-CA"/>
        </w:rPr>
        <w:t xml:space="preserve">y and use this augmented feature space to find a </w:t>
      </w:r>
      <w:ins w:id="201" w:author="Unknown Author" w:date="2021-06-03T17:00:40Z">
        <w:r>
          <w:rPr>
            <w:rFonts w:eastAsia="Times New Roman" w:cs="Times New Roman" w:ascii="Times New Roman" w:hAnsi="Times New Roman"/>
            <w:color w:val="000000"/>
            <w:sz w:val="24"/>
            <w:szCs w:val="24"/>
            <w:lang w:val="en-CA" w:eastAsia="en-CA"/>
          </w:rPr>
          <w:t xml:space="preserve">linear </w:t>
        </w:r>
      </w:ins>
      <w:r>
        <w:rPr>
          <w:rFonts w:eastAsia="Times New Roman" w:cs="Times New Roman" w:ascii="Times New Roman" w:hAnsi="Times New Roman"/>
          <w:color w:val="000000"/>
          <w:sz w:val="24"/>
          <w:szCs w:val="24"/>
          <w:lang w:val="en-CA" w:eastAsia="en-CA"/>
        </w:rPr>
        <w:t xml:space="preserve">decision boundary </w:t>
      </w:r>
      <w:del w:id="202" w:author="Unknown Author" w:date="2021-06-03T17:00:43Z">
        <w:r>
          <w:rPr>
            <w:rFonts w:eastAsia="Times New Roman" w:cs="Times New Roman" w:ascii="Times New Roman" w:hAnsi="Times New Roman"/>
            <w:color w:val="000000"/>
            <w:sz w:val="24"/>
            <w:szCs w:val="24"/>
            <w:lang w:val="en-CA" w:eastAsia="en-CA"/>
          </w:rPr>
          <w:delText>while</w:delText>
        </w:r>
      </w:del>
      <w:r>
        <w:rPr>
          <w:rFonts w:eastAsia="Times New Roman" w:cs="Times New Roman" w:ascii="Times New Roman" w:hAnsi="Times New Roman"/>
          <w:color w:val="000000"/>
          <w:sz w:val="24"/>
          <w:szCs w:val="24"/>
          <w:lang w:val="en-CA" w:eastAsia="en-CA"/>
        </w:rPr>
        <w:t xml:space="preserve"> following the same general procedure </w:t>
      </w:r>
      <w:del w:id="203" w:author="Unknown Author" w:date="2021-06-03T17:00:49Z">
        <w:r>
          <w:rPr>
            <w:rFonts w:eastAsia="Times New Roman" w:cs="Times New Roman" w:ascii="Times New Roman" w:hAnsi="Times New Roman"/>
            <w:color w:val="000000"/>
            <w:sz w:val="24"/>
            <w:szCs w:val="24"/>
            <w:lang w:val="en-CA" w:eastAsia="en-CA"/>
          </w:rPr>
          <w:delText>of using support vectors</w:delText>
        </w:r>
      </w:del>
      <w:ins w:id="204" w:author="Unknown Author" w:date="2021-06-03T17:00:49Z">
        <w:r>
          <w:rPr>
            <w:rFonts w:eastAsia="Times New Roman" w:cs="Times New Roman" w:ascii="Times New Roman" w:hAnsi="Times New Roman"/>
            <w:color w:val="000000"/>
            <w:sz w:val="24"/>
            <w:szCs w:val="24"/>
            <w:lang w:val="en-CA" w:eastAsia="en-CA"/>
          </w:rPr>
          <w:t>described for linearly separable cases</w:t>
        </w:r>
      </w:ins>
      <w:r>
        <w:rPr>
          <w:rFonts w:eastAsia="Times New Roman" w:cs="Times New Roman" w:ascii="Times New Roman" w:hAnsi="Times New Roman"/>
          <w:color w:val="000000"/>
          <w:sz w:val="24"/>
          <w:szCs w:val="24"/>
          <w:lang w:val="en-CA" w:eastAsia="en-CA"/>
        </w:rPr>
        <w:t>. Figure 5 visually illustrate</w:t>
      </w:r>
      <w:ins w:id="205" w:author="Unknown Author" w:date="2021-06-03T17:01:00Z">
        <w:r>
          <w:rPr>
            <w:rFonts w:eastAsia="Times New Roman" w:cs="Times New Roman" w:ascii="Times New Roman" w:hAnsi="Times New Roman"/>
            <w:color w:val="000000"/>
            <w:sz w:val="24"/>
            <w:szCs w:val="24"/>
            <w:lang w:val="en-CA" w:eastAsia="en-CA"/>
          </w:rPr>
          <w:t>s</w:t>
        </w:r>
      </w:ins>
      <w:del w:id="206" w:author="Unknown Author" w:date="2021-06-03T17:01:00Z">
        <w:r>
          <w:rPr>
            <w:rFonts w:eastAsia="Times New Roman" w:cs="Times New Roman" w:ascii="Times New Roman" w:hAnsi="Times New Roman"/>
            <w:color w:val="000000"/>
            <w:sz w:val="24"/>
            <w:szCs w:val="24"/>
            <w:lang w:val="en-CA" w:eastAsia="en-CA"/>
          </w:rPr>
          <w:delText>d</w:delText>
        </w:r>
      </w:del>
      <w:r>
        <w:rPr>
          <w:rFonts w:eastAsia="Times New Roman" w:cs="Times New Roman" w:ascii="Times New Roman" w:hAnsi="Times New Roman"/>
          <w:color w:val="000000"/>
          <w:sz w:val="24"/>
          <w:szCs w:val="24"/>
          <w:lang w:val="en-CA" w:eastAsia="en-CA"/>
        </w:rPr>
        <w:t xml:space="preserve"> this process. </w:t>
      </w:r>
    </w:p>
    <w:p>
      <w:pPr>
        <w:pStyle w:val="Normal"/>
        <w:spacing w:lineRule="auto" w:line="240"/>
        <w:ind w:left="0" w:right="0" w:firstLine="720"/>
        <w:rPr/>
      </w:pPr>
      <w:ins w:id="208" w:author="Unknown Author" w:date="2021-06-03T16:57:44Z">
        <w:r>
          <w:rPr>
            <w:rFonts w:eastAsia="Times New Roman" w:cs="Times New Roman" w:ascii="Times New Roman" w:hAnsi="Times New Roman"/>
            <w:color w:val="000000"/>
            <w:sz w:val="24"/>
            <w:szCs w:val="24"/>
            <w:lang w:val="en-CA" w:eastAsia="en-CA"/>
          </w:rPr>
          <w:tab/>
        </w:r>
      </w:ins>
      <w:ins w:id="209" w:author="Unknown Author" w:date="2021-06-03T16:57:44Z">
        <w:r>
          <w:rPr>
            <w:rFonts w:eastAsia="Times New Roman" w:cs="Times New Roman" w:ascii="Times New Roman" w:hAnsi="Times New Roman"/>
            <w:color w:val="000000"/>
            <w:sz w:val="24"/>
            <w:szCs w:val="24"/>
            <w:lang w:val="en-CA" w:eastAsia="en-CA"/>
          </w:rPr>
          <w:t>YELLOW DOTS IN THE MIDDLE ONE ARE REALLY HARD TO SEE</w:t>
        </w:r>
      </w:ins>
    </w:p>
    <w:p>
      <w:pPr>
        <w:pStyle w:val="Normal"/>
        <w:spacing w:lineRule="auto" w:line="240"/>
        <w:jc w:val="center"/>
        <w:rPr/>
      </w:pPr>
      <w:r>
        <w:rPr/>
        <w:drawing>
          <wp:inline distT="0" distB="0" distL="0" distR="0">
            <wp:extent cx="5943600" cy="2229485"/>
            <wp:effectExtent l="0" t="0" r="0" b="0"/>
            <wp:docPr id="6"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3" descr=""/>
                    <pic:cNvPicPr>
                      <a:picLocks noChangeAspect="1" noChangeArrowheads="1"/>
                    </pic:cNvPicPr>
                  </pic:nvPicPr>
                  <pic:blipFill>
                    <a:blip r:embed="rId7"/>
                    <a:stretch>
                      <a:fillRect/>
                    </a:stretch>
                  </pic:blipFill>
                  <pic:spPr bwMode="auto">
                    <a:xfrm>
                      <a:off x="0" y="0"/>
                      <a:ext cx="5943600" cy="2229485"/>
                    </a:xfrm>
                    <a:prstGeom prst="rect">
                      <a:avLst/>
                    </a:prstGeom>
                  </pic:spPr>
                </pic:pic>
              </a:graphicData>
            </a:graphic>
          </wp:inline>
        </w:drawing>
      </w:r>
    </w:p>
    <w:p>
      <w:pPr>
        <w:pStyle w:val="Normal"/>
        <w:numPr>
          <w:ilvl w:val="0"/>
          <w:numId w:val="6"/>
        </w:numPr>
        <w:spacing w:lineRule="auto" w:line="24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 </w:t>
      </w:r>
      <w:r>
        <w:rPr>
          <w:rFonts w:eastAsia="Times New Roman" w:cs="Times New Roman" w:ascii="Times New Roman" w:hAnsi="Times New Roman"/>
          <w:color w:val="000000"/>
          <w:sz w:val="24"/>
          <w:szCs w:val="24"/>
          <w:lang w:val="en-CA" w:eastAsia="en-CA"/>
        </w:rPr>
        <w:tab/>
        <w:t>SVM’s decision boundary (straight line) definition from class hyperplanes (dotted line) and support vectors (circled dots).</w:t>
      </w:r>
    </w:p>
    <w:p>
      <w:pPr>
        <w:pStyle w:val="Normal"/>
        <w:spacing w:lineRule="auto" w:line="240"/>
        <w:ind w:left="0" w:right="0" w:firstLine="720"/>
        <w:rPr>
          <w:rFonts w:ascii="Times New Roman" w:hAnsi="Times New Roman" w:eastAsia="Times New Roman" w:cs="Times New Roman"/>
          <w:color w:val="000000"/>
          <w:sz w:val="24"/>
          <w:szCs w:val="24"/>
          <w:lang w:val="en-CA" w:eastAsia="en-CA"/>
          <w:ins w:id="211" w:author="Unknown Author" w:date="2021-06-03T17:01:18Z"/>
        </w:rPr>
      </w:pPr>
      <w:ins w:id="210" w:author="Unknown Author" w:date="2021-06-03T17:01:18Z">
        <w:r>
          <w:rPr>
            <w:rFonts w:eastAsia="Times New Roman" w:cs="Times New Roman" w:ascii="Times New Roman" w:hAnsi="Times New Roman"/>
            <w:color w:val="000000"/>
            <w:sz w:val="24"/>
            <w:szCs w:val="24"/>
            <w:lang w:val="en-CA" w:eastAsia="en-CA"/>
          </w:rPr>
        </w:r>
      </w:ins>
    </w:p>
    <w:p>
      <w:pPr>
        <w:pStyle w:val="Normal"/>
        <w:spacing w:lineRule="auto" w:line="240"/>
        <w:ind w:left="0" w:right="0" w:firstLine="720"/>
        <w:rPr/>
      </w:pPr>
      <w:ins w:id="212" w:author="Unknown Author" w:date="2021-06-03T17:01:18Z">
        <w:r>
          <w:rPr>
            <w:rFonts w:eastAsia="Times New Roman" w:cs="Times New Roman" w:ascii="Times New Roman" w:hAnsi="Times New Roman"/>
            <w:color w:val="000000"/>
            <w:sz w:val="24"/>
            <w:szCs w:val="24"/>
            <w:lang w:val="en-CA" w:eastAsia="en-CA"/>
          </w:rPr>
          <w:t>We see that while there is no hyperplane that can separate the 2D representation of the data, if one were to elevate the yellow dots on a third dimension, it would suffice to draw a hyperplane between  the two classes. Any point in the 2D space can then be classified, which would result in a decidion boundary as een in the last panel. The specific algorithms that allow a computer to perform this type of operation with arbitrary datasets is beyond the scope of this introductory tutorial. For those interested, a quick overview is provided at the end of the document. Instead, in the following section, we show how one can implement an SVM in Python using the popular machine learning library SciKit-Learn (</w:t>
        </w:r>
      </w:ins>
      <w:hyperlink r:id="rId8">
        <w:ins w:id="213" w:author="Unknown Author" w:date="2021-06-03T17:01:18Z">
          <w:r>
            <w:rPr>
              <w:rStyle w:val="InternetLink"/>
              <w:rFonts w:eastAsia="Times New Roman" w:cs="Times New Roman" w:ascii="Times New Roman" w:hAnsi="Times New Roman"/>
              <w:color w:val="1155CC"/>
              <w:sz w:val="24"/>
              <w:szCs w:val="24"/>
              <w:u w:val="single"/>
              <w:lang w:val="en-CA" w:eastAsia="en-CA"/>
            </w:rPr>
            <w:t>https://scikit-learn.org/stable/</w:t>
          </w:r>
        </w:ins>
      </w:hyperlink>
      <w:ins w:id="214" w:author="Unknown Author" w:date="2021-06-03T17:01:18Z">
        <w:r>
          <w:rPr>
            <w:rFonts w:eastAsia="Times New Roman" w:cs="Times New Roman" w:ascii="Times New Roman" w:hAnsi="Times New Roman"/>
            <w:color w:val="000000"/>
            <w:sz w:val="24"/>
            <w:szCs w:val="24"/>
            <w:lang w:val="en-CA" w:eastAsia="en-CA"/>
          </w:rPr>
          <w:t xml:space="preserve">) which takes care of all the mathematical and implementation concerns. This should serve as both a learning example and template of non-linear data classification for novel users, with limited Python and machine learning experience. </w:t>
        </w:r>
      </w:ins>
    </w:p>
    <w:p>
      <w:pPr>
        <w:pStyle w:val="Normal"/>
        <w:spacing w:lineRule="auto" w:line="240"/>
        <w:ind w:left="0" w:right="0" w:firstLine="720"/>
        <w:rPr>
          <w:rFonts w:ascii="Times New Roman" w:hAnsi="Times New Roman" w:eastAsia="Times New Roman" w:cs="Times New Roman"/>
          <w:color w:val="000000"/>
          <w:sz w:val="24"/>
          <w:szCs w:val="24"/>
          <w:lang w:val="en-CA" w:eastAsia="en-CA"/>
        </w:rPr>
      </w:pPr>
      <w:del w:id="216" w:author="Unknown Author" w:date="2021-06-03T17:05:29Z">
        <w:r>
          <w:rPr>
            <w:rFonts w:eastAsia="Times New Roman" w:cs="Times New Roman" w:ascii="Times New Roman" w:hAnsi="Times New Roman"/>
            <w:color w:val="000000"/>
            <w:sz w:val="24"/>
            <w:szCs w:val="24"/>
            <w:lang w:val="en-CA" w:eastAsia="en-CA"/>
          </w:rPr>
          <w:delText>To better understand this process, an in-depth explanation and mathematical breakdown of the SVM as well as the kernel trick is available towards the end of this tutorial.</w:delText>
        </w:r>
      </w:del>
      <w:del w:id="217" w:author="Unknown Author" w:date="2021-06-03T17:08:43Z">
        <w:r>
          <w:rPr>
            <w:rFonts w:eastAsia="Times New Roman" w:cs="Times New Roman" w:ascii="Times New Roman" w:hAnsi="Times New Roman"/>
            <w:color w:val="000000"/>
            <w:sz w:val="24"/>
            <w:szCs w:val="24"/>
            <w:lang w:val="en-CA" w:eastAsia="en-CA"/>
          </w:rPr>
          <w:delText xml:space="preserve"> What follows this introduction will be the implementation of the SVM through python by using one of the most popular libraries called </w:delText>
        </w:r>
      </w:del>
      <w:del w:id="218" w:author="Unknown Author" w:date="2021-06-03T17:06:36Z">
        <w:r>
          <w:rPr>
            <w:rFonts w:eastAsia="Times New Roman" w:cs="Times New Roman" w:ascii="Times New Roman" w:hAnsi="Times New Roman"/>
            <w:color w:val="000000"/>
            <w:sz w:val="24"/>
            <w:szCs w:val="24"/>
            <w:lang w:val="en-CA" w:eastAsia="en-CA"/>
          </w:rPr>
          <w:delText>SciKit-Learn (</w:delText>
        </w:r>
      </w:del>
      <w:hyperlink r:id="rId9">
        <w:del w:id="219" w:author="Unknown Author" w:date="2021-06-03T17:06:36Z">
          <w:r>
            <w:rPr>
              <w:rStyle w:val="DefaultCharacterStyle"/>
              <w:rFonts w:eastAsia="Times New Roman" w:cs="Times New Roman" w:ascii="Times New Roman" w:hAnsi="Times New Roman"/>
              <w:color w:val="1155CC"/>
              <w:sz w:val="24"/>
              <w:szCs w:val="24"/>
              <w:u w:val="single"/>
              <w:lang w:val="en-CA" w:eastAsia="en-CA"/>
            </w:rPr>
            <w:delText>https://scikit-learn.org/stable/</w:delText>
          </w:r>
        </w:del>
      </w:hyperlink>
      <w:del w:id="220" w:author="Unknown Author" w:date="2021-06-03T17:06:36Z">
        <w:r>
          <w:rPr>
            <w:rFonts w:eastAsia="Times New Roman" w:cs="Times New Roman" w:ascii="Times New Roman" w:hAnsi="Times New Roman"/>
            <w:color w:val="000000"/>
            <w:sz w:val="24"/>
            <w:szCs w:val="24"/>
            <w:lang w:val="en-CA" w:eastAsia="en-CA"/>
          </w:rPr>
          <w:delText>)</w:delText>
        </w:r>
      </w:del>
      <w:del w:id="221" w:author="Unknown Author" w:date="2021-06-03T17:08:43Z">
        <w:r>
          <w:rPr>
            <w:rFonts w:eastAsia="Times New Roman" w:cs="Times New Roman" w:ascii="Times New Roman" w:hAnsi="Times New Roman"/>
            <w:color w:val="000000"/>
            <w:sz w:val="24"/>
            <w:szCs w:val="24"/>
            <w:lang w:val="en-CA" w:eastAsia="en-CA"/>
          </w:rPr>
          <w:delText>. The goal will be to demonstrate how a SVM can be used in Python to classify non-linear datasets and lower the learning curve for novel users.</w:delText>
        </w:r>
      </w:del>
    </w:p>
    <w:p>
      <w:pPr>
        <w:pStyle w:val="Normal"/>
        <w:spacing w:lineRule="auto" w:line="240" w:before="0" w:after="24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jc w:val="both"/>
        <w:rPr>
          <w:rFonts w:ascii="Times New Roman" w:hAnsi="Times New Roman" w:eastAsia="Times New Roman" w:cs="Times New Roman"/>
          <w:b/>
          <w:b/>
          <w:bCs/>
          <w:color w:val="000000"/>
          <w:sz w:val="36"/>
          <w:szCs w:val="36"/>
          <w:lang w:val="en-CA" w:eastAsia="en-CA"/>
        </w:rPr>
      </w:pPr>
      <w:r>
        <w:rPr>
          <w:rFonts w:eastAsia="Times New Roman" w:cs="Times New Roman" w:ascii="Times New Roman" w:hAnsi="Times New Roman"/>
          <w:b/>
          <w:bCs/>
          <w:color w:val="000000"/>
          <w:sz w:val="36"/>
          <w:szCs w:val="36"/>
          <w:lang w:val="en-CA" w:eastAsia="en-CA"/>
        </w:rPr>
        <w:t>A guide to SVM in python</w:t>
      </w:r>
    </w:p>
    <w:p>
      <w:pPr>
        <w:pStyle w:val="Normal"/>
        <w:spacing w:lineRule="auto" w:line="240" w:before="0" w:after="0"/>
        <w:jc w:val="both"/>
        <w:rPr/>
      </w:pPr>
      <w:r>
        <w:rPr>
          <w:rFonts w:eastAsia="Times New Roman" w:cs="Times New Roman" w:ascii="Times New Roman" w:hAnsi="Times New Roman"/>
          <w:color w:val="000000"/>
          <w:sz w:val="24"/>
          <w:szCs w:val="24"/>
          <w:lang w:val="en-CA" w:eastAsia="en-CA"/>
        </w:rPr>
        <w:t xml:space="preserve">To implement the SVM in Python, we will use </w:t>
      </w:r>
      <w:r>
        <w:rPr>
          <w:rFonts w:eastAsia="Times New Roman" w:cs="Times New Roman" w:ascii="Times New Roman" w:hAnsi="Times New Roman"/>
          <w:i/>
          <w:iCs/>
          <w:color w:val="000000"/>
          <w:sz w:val="24"/>
          <w:szCs w:val="24"/>
          <w:lang w:val="en-CA" w:eastAsia="en-CA"/>
        </w:rPr>
        <w:t>Scikit-Learn</w:t>
      </w:r>
      <w:r>
        <w:rPr>
          <w:rFonts w:eastAsia="Times New Roman" w:cs="Times New Roman" w:ascii="Times New Roman" w:hAnsi="Times New Roman"/>
          <w:color w:val="000000"/>
          <w:sz w:val="24"/>
          <w:szCs w:val="24"/>
          <w:lang w:val="en-CA" w:eastAsia="en-CA"/>
        </w:rPr>
        <w:t xml:space="preserve">. This handy library comes installed with Anaconda and contains many pre-built classifiers and machine learning algorithms (see </w:t>
      </w:r>
      <w:r>
        <w:rPr>
          <w:rFonts w:eastAsia="Times New Roman" w:cs="Times New Roman" w:ascii="Times New Roman" w:hAnsi="Times New Roman"/>
          <w:color w:val="222222"/>
          <w:sz w:val="20"/>
          <w:szCs w:val="20"/>
          <w:shd w:fill="FFFFFF" w:val="clear"/>
          <w:lang w:val="en-CA" w:eastAsia="en-CA"/>
        </w:rPr>
        <w:t xml:space="preserve">Rolon-Mérette, </w:t>
      </w:r>
      <w:del w:id="222" w:author="Unknown Author" w:date="2021-06-07T09:50:11Z">
        <w:r>
          <w:rPr>
            <w:rFonts w:eastAsia="Times New Roman" w:cs="Times New Roman" w:ascii="Times New Roman" w:hAnsi="Times New Roman"/>
            <w:color w:val="222222"/>
            <w:sz w:val="20"/>
            <w:szCs w:val="20"/>
            <w:shd w:fill="FFFFFF" w:val="clear"/>
            <w:lang w:val="en-CA" w:eastAsia="en-CA"/>
          </w:rPr>
          <w:delText>D., Ross, M., Rolon-Mérette, T., &amp; Church, K</w:delText>
        </w:r>
      </w:del>
      <w:ins w:id="223" w:author="Unknown Author" w:date="2021-06-07T09:50:11Z">
        <w:r>
          <w:rPr>
            <w:rFonts w:eastAsia="Times New Roman" w:cs="Times New Roman" w:ascii="Times New Roman" w:hAnsi="Times New Roman"/>
            <w:color w:val="222222"/>
            <w:sz w:val="20"/>
            <w:szCs w:val="20"/>
            <w:shd w:fill="FFFFFF" w:val="clear"/>
            <w:lang w:val="en-CA" w:eastAsia="en-CA"/>
          </w:rPr>
          <w:t>et al.</w:t>
        </w:r>
      </w:ins>
      <w:r>
        <w:rPr>
          <w:rFonts w:eastAsia="Times New Roman" w:cs="Times New Roman" w:ascii="Times New Roman" w:hAnsi="Times New Roman"/>
          <w:color w:val="222222"/>
          <w:sz w:val="20"/>
          <w:szCs w:val="20"/>
          <w:shd w:fill="FFFFFF" w:val="clear"/>
          <w:lang w:val="en-CA" w:eastAsia="en-CA"/>
        </w:rPr>
        <w:t xml:space="preserve"> for a simple installation tutorial</w:t>
      </w:r>
      <w:r>
        <w:rPr>
          <w:rFonts w:eastAsia="Times New Roman" w:cs="Times New Roman" w:ascii="Times New Roman" w:hAnsi="Times New Roman"/>
          <w:color w:val="000000"/>
          <w:sz w:val="24"/>
          <w:szCs w:val="24"/>
          <w:lang w:val="en-CA" w:eastAsia="en-CA"/>
        </w:rPr>
        <w:t>). This section will consist of a step-by-step implementation of an SVM in Python using an arbitrary 2D non-linear dataset, the same as illustrated in figure 4, and a more complex dataset with many features (multi-dimensional). </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jc w:val="both"/>
        <w:rPr/>
      </w:pPr>
      <w:r>
        <w:rPr>
          <w:rFonts w:eastAsia="Times New Roman" w:cs="Times New Roman" w:ascii="Times New Roman" w:hAnsi="Times New Roman"/>
          <w:color w:val="000000"/>
          <w:sz w:val="24"/>
          <w:szCs w:val="24"/>
          <w:lang w:val="en-CA" w:eastAsia="en-CA"/>
        </w:rPr>
        <w:t xml:space="preserve">To begin, we import the necessary libraries and packages, as shown in figure </w:t>
      </w:r>
      <w:del w:id="224" w:author="Unknown Author" w:date="2021-06-07T09:51:13Z">
        <w:r>
          <w:rPr>
            <w:rFonts w:eastAsia="Times New Roman" w:cs="Times New Roman" w:ascii="Times New Roman" w:hAnsi="Times New Roman"/>
            <w:color w:val="000000"/>
            <w:sz w:val="24"/>
            <w:szCs w:val="24"/>
            <w:lang w:val="en-CA" w:eastAsia="en-CA"/>
          </w:rPr>
          <w:delText>12</w:delText>
        </w:r>
      </w:del>
      <w:ins w:id="225" w:author="Unknown Author" w:date="2021-06-07T09:51:13Z">
        <w:r>
          <w:rPr>
            <w:rFonts w:eastAsia="Times New Roman" w:cs="Times New Roman" w:ascii="Times New Roman" w:hAnsi="Times New Roman"/>
            <w:color w:val="000000"/>
            <w:sz w:val="24"/>
            <w:szCs w:val="24"/>
            <w:lang w:val="en-CA" w:eastAsia="en-CA"/>
          </w:rPr>
          <w:t>6</w:t>
        </w:r>
      </w:ins>
      <w:r>
        <w:rPr>
          <w:rFonts w:eastAsia="Times New Roman" w:cs="Times New Roman" w:ascii="Times New Roman" w:hAnsi="Times New Roman"/>
          <w:color w:val="000000"/>
          <w:sz w:val="24"/>
          <w:szCs w:val="24"/>
          <w:lang w:val="en-CA" w:eastAsia="en-CA"/>
        </w:rPr>
        <w:t>.</w:t>
      </w:r>
      <w:ins w:id="226" w:author="Unknown Author" w:date="2021-06-07T09:51:49Z">
        <w:r>
          <w:rPr>
            <w:rFonts w:eastAsia="Times New Roman" w:cs="Times New Roman" w:ascii="Times New Roman" w:hAnsi="Times New Roman"/>
            <w:color w:val="000000"/>
            <w:sz w:val="24"/>
            <w:szCs w:val="24"/>
            <w:lang w:val="en-CA" w:eastAsia="en-CA"/>
          </w:rPr>
          <w:t xml:space="preserve"> </w:t>
        </w:r>
      </w:ins>
      <w:ins w:id="227" w:author="Unknown Author" w:date="2021-06-07T09:51:49Z">
        <w:r>
          <w:rPr>
            <w:rFonts w:eastAsia="Times New Roman" w:cs="Times New Roman" w:ascii="Times New Roman" w:hAnsi="Times New Roman"/>
            <w:color w:val="000000"/>
            <w:sz w:val="24"/>
            <w:szCs w:val="24"/>
            <w:lang w:val="en-CA" w:eastAsia="en-CA"/>
          </w:rPr>
          <w:t>Shortly,</w:t>
        </w:r>
      </w:ins>
      <w:r>
        <w:rPr>
          <w:rFonts w:eastAsia="Times New Roman" w:cs="Times New Roman" w:ascii="Times New Roman" w:hAnsi="Times New Roman"/>
          <w:color w:val="000000"/>
          <w:sz w:val="24"/>
          <w:szCs w:val="24"/>
          <w:lang w:val="en-CA" w:eastAsia="en-CA"/>
        </w:rPr>
        <w:t xml:space="preserve"> </w:t>
      </w:r>
      <w:r>
        <w:rPr>
          <w:rFonts w:eastAsia="Times New Roman" w:cs="Times New Roman" w:ascii="Times New Roman" w:hAnsi="Times New Roman"/>
          <w:i/>
          <w:iCs/>
          <w:color w:val="000000"/>
          <w:sz w:val="24"/>
          <w:szCs w:val="24"/>
          <w:lang w:val="en-CA" w:eastAsia="en-CA"/>
        </w:rPr>
        <w:t>Numpy</w:t>
      </w:r>
      <w:r>
        <w:rPr>
          <w:rFonts w:eastAsia="Times New Roman" w:cs="Times New Roman" w:ascii="Times New Roman" w:hAnsi="Times New Roman"/>
          <w:color w:val="000000"/>
          <w:sz w:val="24"/>
          <w:szCs w:val="24"/>
          <w:lang w:val="en-CA" w:eastAsia="en-CA"/>
        </w:rPr>
        <w:t xml:space="preserve"> is useful for </w:t>
      </w:r>
      <w:del w:id="228" w:author="Unknown Author" w:date="2021-06-07T10:01:44Z">
        <w:r>
          <w:rPr>
            <w:rFonts w:eastAsia="Times New Roman" w:cs="Times New Roman" w:ascii="Times New Roman" w:hAnsi="Times New Roman"/>
            <w:color w:val="000000"/>
            <w:sz w:val="24"/>
            <w:szCs w:val="24"/>
            <w:lang w:val="en-CA" w:eastAsia="en-CA"/>
          </w:rPr>
          <w:delText>various computing</w:delText>
        </w:r>
      </w:del>
      <w:ins w:id="229" w:author="Unknown Author" w:date="2021-06-07T10:01:44Z">
        <w:r>
          <w:rPr>
            <w:rFonts w:eastAsia="Times New Roman" w:cs="Times New Roman" w:ascii="Times New Roman" w:hAnsi="Times New Roman"/>
            <w:color w:val="000000"/>
            <w:sz w:val="24"/>
            <w:szCs w:val="24"/>
            <w:lang w:val="en-CA" w:eastAsia="en-CA"/>
          </w:rPr>
          <w:t>implementing</w:t>
        </w:r>
      </w:ins>
      <w:del w:id="230" w:author="Unknown Author" w:date="2021-06-07T10:01:52Z">
        <w:r>
          <w:rPr>
            <w:rFonts w:eastAsia="Times New Roman" w:cs="Times New Roman" w:ascii="Times New Roman" w:hAnsi="Times New Roman"/>
            <w:color w:val="000000"/>
            <w:sz w:val="24"/>
            <w:szCs w:val="24"/>
            <w:lang w:val="en-CA" w:eastAsia="en-CA"/>
          </w:rPr>
          <w:delText xml:space="preserve"> and </w:delText>
        </w:r>
      </w:del>
      <w:r>
        <w:rPr>
          <w:rFonts w:eastAsia="Times New Roman" w:cs="Times New Roman" w:ascii="Times New Roman" w:hAnsi="Times New Roman"/>
          <w:color w:val="000000"/>
          <w:sz w:val="24"/>
          <w:szCs w:val="24"/>
          <w:lang w:val="en-CA" w:eastAsia="en-CA"/>
        </w:rPr>
        <w:t>mathematical operations</w:t>
      </w:r>
      <w:ins w:id="231" w:author="Unknown Author" w:date="2021-06-07T10:01:54Z">
        <w:r>
          <w:rPr>
            <w:rFonts w:eastAsia="Times New Roman" w:cs="Times New Roman" w:ascii="Times New Roman" w:hAnsi="Times New Roman"/>
            <w:color w:val="000000"/>
            <w:sz w:val="24"/>
            <w:szCs w:val="24"/>
            <w:lang w:val="en-CA" w:eastAsia="en-CA"/>
          </w:rPr>
          <w:t xml:space="preserve"> </w:t>
        </w:r>
      </w:ins>
      <w:ins w:id="232" w:author="Unknown Author" w:date="2021-06-07T10:01:54Z">
        <w:r>
          <w:rPr>
            <w:rFonts w:eastAsia="Times New Roman" w:cs="Times New Roman" w:ascii="Times New Roman" w:hAnsi="Times New Roman"/>
            <w:color w:val="000000"/>
            <w:sz w:val="24"/>
            <w:szCs w:val="24"/>
            <w:lang w:val="en-CA" w:eastAsia="en-CA"/>
          </w:rPr>
          <w:t>in array-like structures</w:t>
        </w:r>
      </w:ins>
      <w:r>
        <w:rPr>
          <w:rFonts w:eastAsia="Times New Roman" w:cs="Times New Roman" w:ascii="Times New Roman" w:hAnsi="Times New Roman"/>
          <w:color w:val="000000"/>
          <w:sz w:val="24"/>
          <w:szCs w:val="24"/>
          <w:lang w:val="en-CA" w:eastAsia="en-CA"/>
        </w:rPr>
        <w:t xml:space="preserve">. </w:t>
      </w:r>
      <w:r>
        <w:rPr>
          <w:rFonts w:eastAsia="Times New Roman" w:cs="Times New Roman" w:ascii="Times New Roman" w:hAnsi="Times New Roman"/>
          <w:i/>
          <w:iCs/>
          <w:color w:val="000000"/>
          <w:sz w:val="24"/>
          <w:szCs w:val="24"/>
          <w:lang w:val="en-CA" w:eastAsia="en-CA"/>
        </w:rPr>
        <w:t>Pandas</w:t>
      </w:r>
      <w:r>
        <w:rPr>
          <w:rFonts w:eastAsia="Times New Roman" w:cs="Times New Roman" w:ascii="Times New Roman" w:hAnsi="Times New Roman"/>
          <w:color w:val="000000"/>
          <w:sz w:val="24"/>
          <w:szCs w:val="24"/>
          <w:lang w:val="en-CA" w:eastAsia="en-CA"/>
        </w:rPr>
        <w:t xml:space="preserve"> </w:t>
      </w:r>
      <w:ins w:id="233" w:author="Unknown Author" w:date="2021-06-07T10:57:04Z">
        <w:r>
          <w:rPr>
            <w:rFonts w:eastAsia="Times New Roman" w:cs="Times New Roman" w:ascii="Times New Roman" w:hAnsi="Times New Roman"/>
            <w:color w:val="000000"/>
            <w:sz w:val="24"/>
            <w:szCs w:val="24"/>
            <w:lang w:val="en-CA" w:eastAsia="en-CA"/>
          </w:rPr>
          <w:t xml:space="preserve">[pandas is not necessary in this tutorial. We could remove it to slim dependencies, or keep it because that’s where data will come from most times anyway] </w:t>
        </w:r>
      </w:ins>
      <w:r>
        <w:rPr>
          <w:rFonts w:eastAsia="Times New Roman" w:cs="Times New Roman" w:ascii="Times New Roman" w:hAnsi="Times New Roman"/>
          <w:color w:val="000000"/>
          <w:sz w:val="24"/>
          <w:szCs w:val="24"/>
          <w:lang w:val="en-CA" w:eastAsia="en-CA"/>
        </w:rPr>
        <w:t xml:space="preserve">allows for inputs and results to be stored in organized table-like datasets. </w:t>
      </w:r>
      <w:r>
        <w:rPr>
          <w:rFonts w:eastAsia="Times New Roman" w:cs="Times New Roman" w:ascii="Times New Roman" w:hAnsi="Times New Roman"/>
          <w:i/>
          <w:iCs/>
          <w:color w:val="000000"/>
          <w:sz w:val="24"/>
          <w:szCs w:val="24"/>
          <w:lang w:val="en-CA" w:eastAsia="en-CA"/>
        </w:rPr>
        <w:t>Seaborn</w:t>
      </w:r>
      <w:r>
        <w:rPr>
          <w:rFonts w:eastAsia="Times New Roman" w:cs="Times New Roman" w:ascii="Times New Roman" w:hAnsi="Times New Roman"/>
          <w:color w:val="000000"/>
          <w:sz w:val="24"/>
          <w:szCs w:val="24"/>
          <w:lang w:val="en-CA" w:eastAsia="en-CA"/>
        </w:rPr>
        <w:t xml:space="preserve"> </w:t>
      </w:r>
      <w:ins w:id="234" w:author="Unknown Author" w:date="2021-06-07T11:01:49Z">
        <w:r>
          <w:rPr>
            <w:rFonts w:eastAsia="Times New Roman" w:cs="Times New Roman" w:ascii="Times New Roman" w:hAnsi="Times New Roman"/>
            <w:color w:val="000000"/>
            <w:sz w:val="24"/>
            <w:szCs w:val="24"/>
            <w:lang w:val="en-CA" w:eastAsia="en-CA"/>
          </w:rPr>
          <w:t xml:space="preserve">[seaborn is most often imported as sns] </w:t>
        </w:r>
      </w:ins>
      <w:r>
        <w:rPr>
          <w:rFonts w:eastAsia="Times New Roman" w:cs="Times New Roman" w:ascii="Times New Roman" w:hAnsi="Times New Roman"/>
          <w:color w:val="000000"/>
          <w:sz w:val="24"/>
          <w:szCs w:val="24"/>
          <w:lang w:val="en-CA" w:eastAsia="en-CA"/>
        </w:rPr>
        <w:t xml:space="preserve">and </w:t>
      </w:r>
      <w:r>
        <w:rPr>
          <w:rFonts w:eastAsia="Times New Roman" w:cs="Times New Roman" w:ascii="Times New Roman" w:hAnsi="Times New Roman"/>
          <w:i/>
          <w:iCs/>
          <w:color w:val="000000"/>
          <w:sz w:val="24"/>
          <w:szCs w:val="24"/>
          <w:lang w:val="en-CA" w:eastAsia="en-CA"/>
        </w:rPr>
        <w:t>Matplolib</w:t>
      </w:r>
      <w:r>
        <w:rPr>
          <w:rFonts w:eastAsia="Times New Roman" w:cs="Times New Roman" w:ascii="Times New Roman" w:hAnsi="Times New Roman"/>
          <w:color w:val="000000"/>
          <w:sz w:val="24"/>
          <w:szCs w:val="24"/>
          <w:lang w:val="en-CA" w:eastAsia="en-CA"/>
        </w:rPr>
        <w:t xml:space="preserve"> are great visualization libraries. The </w:t>
      </w:r>
      <w:r>
        <w:rPr>
          <w:rFonts w:eastAsia="Times New Roman" w:cs="Times New Roman" w:ascii="Times New Roman" w:hAnsi="Times New Roman"/>
          <w:i/>
          <w:iCs/>
          <w:color w:val="000000"/>
          <w:sz w:val="24"/>
          <w:szCs w:val="24"/>
          <w:lang w:val="en-CA" w:eastAsia="en-CA"/>
        </w:rPr>
        <w:t>SVM</w:t>
      </w:r>
      <w:r>
        <w:rPr>
          <w:rFonts w:eastAsia="Times New Roman" w:cs="Times New Roman" w:ascii="Times New Roman" w:hAnsi="Times New Roman"/>
          <w:color w:val="000000"/>
          <w:sz w:val="24"/>
          <w:szCs w:val="24"/>
          <w:lang w:val="en-CA" w:eastAsia="en-CA"/>
        </w:rPr>
        <w:t xml:space="preserve"> package contains the SVM classifier, and the </w:t>
      </w:r>
      <w:r>
        <w:rPr>
          <w:rFonts w:eastAsia="Times New Roman" w:cs="Times New Roman" w:ascii="Times New Roman" w:hAnsi="Times New Roman"/>
          <w:i/>
          <w:iCs/>
          <w:color w:val="000000"/>
          <w:sz w:val="24"/>
          <w:szCs w:val="24"/>
          <w:lang w:val="en-CA" w:eastAsia="en-CA"/>
        </w:rPr>
        <w:t>datasets</w:t>
      </w:r>
      <w:r>
        <w:rPr>
          <w:rFonts w:eastAsia="Times New Roman" w:cs="Times New Roman" w:ascii="Times New Roman" w:hAnsi="Times New Roman"/>
          <w:color w:val="000000"/>
          <w:sz w:val="24"/>
          <w:szCs w:val="24"/>
          <w:lang w:val="en-CA" w:eastAsia="en-CA"/>
        </w:rPr>
        <w:t xml:space="preserve"> package contains a vast amount of different classification and non-classification</w:t>
      </w:r>
      <w:ins w:id="235" w:author="Unknown Author" w:date="2021-06-07T10:27:40Z">
        <w:r>
          <w:rPr>
            <w:rFonts w:eastAsia="Times New Roman" w:cs="Times New Roman" w:ascii="Times New Roman" w:hAnsi="Times New Roman"/>
            <w:color w:val="000000"/>
            <w:sz w:val="24"/>
            <w:szCs w:val="24"/>
            <w:lang w:val="en-CA" w:eastAsia="en-CA"/>
          </w:rPr>
          <w:t xml:space="preserve"> </w:t>
        </w:r>
      </w:ins>
      <w:ins w:id="236" w:author="Unknown Author" w:date="2021-06-07T10:27:40Z">
        <w:r>
          <w:rPr>
            <w:rFonts w:eastAsia="Times New Roman" w:cs="Times New Roman" w:ascii="Times New Roman" w:hAnsi="Times New Roman"/>
            <w:color w:val="000000"/>
            <w:sz w:val="24"/>
            <w:szCs w:val="24"/>
            <w:lang w:val="en-CA" w:eastAsia="en-CA"/>
          </w:rPr>
          <w:t>sample</w:t>
        </w:r>
      </w:ins>
      <w:r>
        <w:rPr>
          <w:rFonts w:eastAsia="Times New Roman" w:cs="Times New Roman" w:ascii="Times New Roman" w:hAnsi="Times New Roman"/>
          <w:color w:val="000000"/>
          <w:sz w:val="24"/>
          <w:szCs w:val="24"/>
          <w:lang w:val="en-CA" w:eastAsia="en-CA"/>
        </w:rPr>
        <w:t xml:space="preserve"> datasets. Both are found within the </w:t>
      </w:r>
      <w:r>
        <w:rPr>
          <w:rFonts w:eastAsia="Times New Roman" w:cs="Times New Roman" w:ascii="Times New Roman" w:hAnsi="Times New Roman"/>
          <w:i/>
          <w:iCs/>
          <w:color w:val="000000"/>
          <w:sz w:val="24"/>
          <w:szCs w:val="24"/>
          <w:lang w:val="en-CA" w:eastAsia="en-CA"/>
        </w:rPr>
        <w:t>Scikit-Learn</w:t>
      </w:r>
      <w:r>
        <w:rPr>
          <w:rFonts w:eastAsia="Times New Roman" w:cs="Times New Roman" w:ascii="Times New Roman" w:hAnsi="Times New Roman"/>
          <w:color w:val="000000"/>
          <w:sz w:val="24"/>
          <w:szCs w:val="24"/>
          <w:lang w:val="en-CA" w:eastAsia="en-CA"/>
        </w:rPr>
        <w:t xml:space="preserve"> (</w:t>
      </w:r>
      <w:r>
        <w:rPr>
          <w:rFonts w:eastAsia="Times New Roman" w:cs="Times New Roman" w:ascii="Times New Roman" w:hAnsi="Times New Roman"/>
          <w:i/>
          <w:iCs/>
          <w:color w:val="000000"/>
          <w:sz w:val="24"/>
          <w:szCs w:val="24"/>
          <w:lang w:val="en-CA" w:eastAsia="en-CA"/>
        </w:rPr>
        <w:t xml:space="preserve">sklearn) </w:t>
      </w:r>
      <w:r>
        <w:rPr>
          <w:rFonts w:eastAsia="Times New Roman" w:cs="Times New Roman" w:ascii="Times New Roman" w:hAnsi="Times New Roman"/>
          <w:color w:val="000000"/>
          <w:sz w:val="24"/>
          <w:szCs w:val="24"/>
          <w:lang w:val="en-CA" w:eastAsia="en-CA"/>
        </w:rPr>
        <w:t>Library. </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rPr/>
      </w:pPr>
      <w:r>
        <w:rPr/>
        <w:drawing>
          <wp:inline distT="0" distB="0" distL="0" distR="0">
            <wp:extent cx="5943600" cy="1212850"/>
            <wp:effectExtent l="0" t="0" r="0" b="0"/>
            <wp:docPr id="7"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2" descr=""/>
                    <pic:cNvPicPr>
                      <a:picLocks noChangeAspect="1" noChangeArrowheads="1"/>
                    </pic:cNvPicPr>
                  </pic:nvPicPr>
                  <pic:blipFill>
                    <a:blip r:embed="rId10"/>
                    <a:stretch>
                      <a:fillRect/>
                    </a:stretch>
                  </pic:blipFill>
                  <pic:spPr bwMode="auto">
                    <a:xfrm>
                      <a:off x="0" y="0"/>
                      <a:ext cx="5943600" cy="1212850"/>
                    </a:xfrm>
                    <a:prstGeom prst="rect">
                      <a:avLst/>
                    </a:prstGeom>
                  </pic:spPr>
                </pic:pic>
              </a:graphicData>
            </a:graphic>
          </wp:inline>
        </w:drawing>
      </w:r>
    </w:p>
    <w:p>
      <w:pPr>
        <w:pStyle w:val="Normal"/>
        <w:numPr>
          <w:ilvl w:val="0"/>
          <w:numId w:val="7"/>
        </w:numPr>
        <w:spacing w:lineRule="auto" w:line="240" w:before="0" w:after="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Import libraries and packages.</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jc w:val="both"/>
        <w:rPr/>
      </w:pPr>
      <w:ins w:id="237" w:author="Unknown Author" w:date="2021-06-07T10:28:01Z">
        <w:r>
          <w:rPr>
            <w:rFonts w:eastAsia="Times New Roman" w:cs="Times New Roman" w:ascii="Times New Roman" w:hAnsi="Times New Roman"/>
            <w:color w:val="000000"/>
            <w:sz w:val="24"/>
            <w:szCs w:val="24"/>
            <w:lang w:val="en-CA" w:eastAsia="en-CA"/>
          </w:rPr>
          <w:t>We create</w:t>
        </w:r>
      </w:ins>
      <w:del w:id="238" w:author="Unknown Author" w:date="2021-06-07T10:28:00Z">
        <w:r>
          <w:rPr>
            <w:rFonts w:eastAsia="Times New Roman" w:cs="Times New Roman" w:ascii="Times New Roman" w:hAnsi="Times New Roman"/>
            <w:color w:val="000000"/>
            <w:sz w:val="24"/>
            <w:szCs w:val="24"/>
            <w:lang w:val="en-CA" w:eastAsia="en-CA"/>
          </w:rPr>
          <w:delText>Then</w:delText>
        </w:r>
      </w:del>
      <w:del w:id="239" w:author="Unknown Author" w:date="2021-06-07T10:27:59Z">
        <w:r>
          <w:rPr>
            <w:rFonts w:eastAsia="Times New Roman" w:cs="Times New Roman" w:ascii="Times New Roman" w:hAnsi="Times New Roman"/>
            <w:color w:val="000000"/>
            <w:sz w:val="24"/>
            <w:szCs w:val="24"/>
            <w:lang w:val="en-CA" w:eastAsia="en-CA"/>
          </w:rPr>
          <w:delText>, we import</w:delText>
        </w:r>
      </w:del>
      <w:r>
        <w:rPr>
          <w:rFonts w:eastAsia="Times New Roman" w:cs="Times New Roman" w:ascii="Times New Roman" w:hAnsi="Times New Roman"/>
          <w:color w:val="000000"/>
          <w:sz w:val="24"/>
          <w:szCs w:val="24"/>
          <w:lang w:val="en-CA" w:eastAsia="en-CA"/>
        </w:rPr>
        <w:t xml:space="preserve"> our first dataset using the </w:t>
      </w:r>
      <w:r>
        <w:rPr>
          <w:rFonts w:eastAsia="Times New Roman" w:cs="Times New Roman" w:ascii="Times New Roman" w:hAnsi="Times New Roman"/>
          <w:i/>
          <w:iCs/>
          <w:color w:val="000000"/>
          <w:sz w:val="24"/>
          <w:szCs w:val="24"/>
          <w:lang w:val="en-CA" w:eastAsia="en-CA"/>
        </w:rPr>
        <w:t>make_circles</w:t>
      </w:r>
      <w:r>
        <w:rPr>
          <w:rFonts w:eastAsia="Times New Roman" w:cs="Times New Roman" w:ascii="Times New Roman" w:hAnsi="Times New Roman"/>
          <w:color w:val="000000"/>
          <w:sz w:val="24"/>
          <w:szCs w:val="24"/>
          <w:lang w:val="en-CA" w:eastAsia="en-CA"/>
        </w:rPr>
        <w:t xml:space="preserve"> function from </w:t>
      </w:r>
      <w:r>
        <w:rPr>
          <w:rFonts w:eastAsia="Times New Roman" w:cs="Times New Roman" w:ascii="Times New Roman" w:hAnsi="Times New Roman"/>
          <w:i/>
          <w:iCs/>
          <w:color w:val="000000"/>
          <w:sz w:val="24"/>
          <w:szCs w:val="24"/>
          <w:lang w:val="en-CA" w:eastAsia="en-CA"/>
        </w:rPr>
        <w:t>Scikit-Learn</w:t>
      </w:r>
      <w:r>
        <w:rPr>
          <w:rFonts w:eastAsia="Times New Roman" w:cs="Times New Roman" w:ascii="Times New Roman" w:hAnsi="Times New Roman"/>
          <w:color w:val="000000"/>
          <w:sz w:val="24"/>
          <w:szCs w:val="24"/>
          <w:lang w:val="en-CA" w:eastAsia="en-CA"/>
        </w:rPr>
        <w:t xml:space="preserve">. This creates two circles (one within the other), each </w:t>
      </w:r>
      <w:del w:id="240" w:author="Unknown Author" w:date="2021-06-07T10:29:06Z">
        <w:r>
          <w:rPr>
            <w:rFonts w:eastAsia="Times New Roman" w:cs="Times New Roman" w:ascii="Times New Roman" w:hAnsi="Times New Roman"/>
            <w:color w:val="000000"/>
            <w:sz w:val="24"/>
            <w:szCs w:val="24"/>
            <w:lang w:val="en-CA" w:eastAsia="en-CA"/>
          </w:rPr>
          <w:delText>comprising</w:delText>
        </w:r>
      </w:del>
      <w:ins w:id="241" w:author="Unknown Author" w:date="2021-06-07T10:29:06Z">
        <w:r>
          <w:rPr>
            <w:rFonts w:eastAsia="Times New Roman" w:cs="Times New Roman" w:ascii="Times New Roman" w:hAnsi="Times New Roman"/>
            <w:color w:val="000000"/>
            <w:sz w:val="24"/>
            <w:szCs w:val="24"/>
            <w:lang w:val="en-CA" w:eastAsia="en-CA"/>
          </w:rPr>
          <w:t>representing</w:t>
        </w:r>
      </w:ins>
      <w:r>
        <w:rPr>
          <w:rFonts w:eastAsia="Times New Roman" w:cs="Times New Roman" w:ascii="Times New Roman" w:hAnsi="Times New Roman"/>
          <w:color w:val="000000"/>
          <w:sz w:val="24"/>
          <w:szCs w:val="24"/>
          <w:lang w:val="en-CA" w:eastAsia="en-CA"/>
        </w:rPr>
        <w:t xml:space="preserve"> its own class. The different parameters control the shape and size of the dataset. This dataset will be stored in the </w:t>
      </w:r>
      <w:r>
        <w:rPr>
          <w:rFonts w:eastAsia="Times New Roman" w:cs="Times New Roman" w:ascii="Times New Roman" w:hAnsi="Times New Roman"/>
          <w:i/>
          <w:iCs/>
          <w:color w:val="000000"/>
          <w:sz w:val="24"/>
          <w:szCs w:val="24"/>
          <w:lang w:val="en-CA" w:eastAsia="en-CA"/>
        </w:rPr>
        <w:t>X</w:t>
      </w:r>
      <w:r>
        <w:rPr>
          <w:rFonts w:eastAsia="Times New Roman" w:cs="Times New Roman" w:ascii="Times New Roman" w:hAnsi="Times New Roman"/>
          <w:color w:val="000000"/>
          <w:sz w:val="24"/>
          <w:szCs w:val="24"/>
          <w:lang w:val="en-CA" w:eastAsia="en-CA"/>
        </w:rPr>
        <w:t xml:space="preserve"> </w:t>
      </w:r>
      <w:ins w:id="242" w:author="Unknown Author" w:date="2021-06-07T10:29:33Z">
        <w:r>
          <w:rPr>
            <w:rFonts w:eastAsia="Times New Roman" w:cs="Times New Roman" w:ascii="Times New Roman" w:hAnsi="Times New Roman"/>
            <w:color w:val="000000"/>
            <w:sz w:val="24"/>
            <w:szCs w:val="24"/>
            <w:lang w:val="en-CA" w:eastAsia="en-CA"/>
          </w:rPr>
          <w:t xml:space="preserve">input matrix </w:t>
        </w:r>
      </w:ins>
      <w:r>
        <w:rPr>
          <w:rFonts w:eastAsia="Times New Roman" w:cs="Times New Roman" w:ascii="Times New Roman" w:hAnsi="Times New Roman"/>
          <w:color w:val="000000"/>
          <w:sz w:val="24"/>
          <w:szCs w:val="24"/>
          <w:lang w:val="en-CA" w:eastAsia="en-CA"/>
        </w:rPr>
        <w:t>(</w:t>
      </w:r>
      <w:ins w:id="243" w:author="Unknown Author" w:date="2021-06-07T10:29:36Z">
        <w:r>
          <w:rPr>
            <w:rFonts w:eastAsia="Times New Roman" w:cs="Times New Roman" w:ascii="Times New Roman" w:hAnsi="Times New Roman"/>
            <w:color w:val="000000"/>
            <w:sz w:val="24"/>
            <w:szCs w:val="24"/>
            <w:lang w:val="en-CA" w:eastAsia="en-CA"/>
          </w:rPr>
          <w:t xml:space="preserve">the collection of indivdual </w:t>
        </w:r>
      </w:ins>
      <w:r>
        <w:rPr>
          <w:rFonts w:eastAsia="Times New Roman" w:cs="Times New Roman" w:ascii="Times New Roman" w:hAnsi="Times New Roman"/>
          <w:color w:val="000000"/>
          <w:sz w:val="24"/>
          <w:szCs w:val="24"/>
          <w:lang w:val="en-CA" w:eastAsia="en-CA"/>
        </w:rPr>
        <w:t xml:space="preserve">input feature vectors) and </w:t>
      </w:r>
      <w:ins w:id="244" w:author="Unknown Author" w:date="2021-06-07T10:29:48Z">
        <w:r>
          <w:rPr>
            <w:rFonts w:eastAsia="Times New Roman" w:cs="Times New Roman" w:ascii="Times New Roman" w:hAnsi="Times New Roman"/>
            <w:color w:val="000000"/>
            <w:sz w:val="24"/>
            <w:szCs w:val="24"/>
            <w:lang w:val="en-CA" w:eastAsia="en-CA"/>
          </w:rPr>
          <w:t xml:space="preserve">the </w:t>
        </w:r>
      </w:ins>
      <w:r>
        <w:rPr>
          <w:rFonts w:eastAsia="Times New Roman" w:cs="Times New Roman" w:ascii="Times New Roman" w:hAnsi="Times New Roman"/>
          <w:i/>
          <w:iCs/>
          <w:color w:val="000000"/>
          <w:sz w:val="24"/>
          <w:szCs w:val="24"/>
          <w:lang w:val="en-CA" w:eastAsia="en-CA"/>
        </w:rPr>
        <w:t>Y</w:t>
      </w:r>
      <w:r>
        <w:rPr>
          <w:rFonts w:eastAsia="Times New Roman" w:cs="Times New Roman" w:ascii="Times New Roman" w:hAnsi="Times New Roman"/>
          <w:color w:val="000000"/>
          <w:sz w:val="24"/>
          <w:szCs w:val="24"/>
          <w:lang w:val="en-CA" w:eastAsia="en-CA"/>
        </w:rPr>
        <w:t xml:space="preserve"> </w:t>
      </w:r>
      <w:ins w:id="245" w:author="Unknown Author" w:date="2021-06-07T10:29:50Z">
        <w:r>
          <w:rPr>
            <w:rFonts w:eastAsia="Times New Roman" w:cs="Times New Roman" w:ascii="Times New Roman" w:hAnsi="Times New Roman"/>
            <w:color w:val="000000"/>
            <w:sz w:val="24"/>
            <w:szCs w:val="24"/>
            <w:lang w:val="en-CA" w:eastAsia="en-CA"/>
          </w:rPr>
          <w:t xml:space="preserve">vector </w:t>
        </w:r>
      </w:ins>
      <w:r>
        <w:rPr>
          <w:rFonts w:eastAsia="Times New Roman" w:cs="Times New Roman" w:ascii="Times New Roman" w:hAnsi="Times New Roman"/>
          <w:color w:val="000000"/>
          <w:sz w:val="24"/>
          <w:szCs w:val="24"/>
          <w:lang w:val="en-CA" w:eastAsia="en-CA"/>
        </w:rPr>
        <w:t>(</w:t>
      </w:r>
      <w:ins w:id="246" w:author="Unknown Author" w:date="2021-06-07T10:29:59Z">
        <w:r>
          <w:rPr>
            <w:rFonts w:eastAsia="Times New Roman" w:cs="Times New Roman" w:ascii="Times New Roman" w:hAnsi="Times New Roman"/>
            <w:color w:val="000000"/>
            <w:sz w:val="24"/>
            <w:szCs w:val="24"/>
            <w:lang w:val="en-CA" w:eastAsia="en-CA"/>
          </w:rPr>
          <w:t>the collec</w:t>
        </w:r>
      </w:ins>
      <w:ins w:id="247" w:author="Unknown Author" w:date="2021-06-07T10:30:00Z">
        <w:r>
          <w:rPr>
            <w:rFonts w:eastAsia="Times New Roman" w:cs="Times New Roman" w:ascii="Times New Roman" w:hAnsi="Times New Roman"/>
            <w:color w:val="000000"/>
            <w:sz w:val="24"/>
            <w:szCs w:val="24"/>
            <w:lang w:val="en-CA" w:eastAsia="en-CA"/>
          </w:rPr>
          <w:t>tion of target numercial identifiers</w:t>
        </w:r>
      </w:ins>
      <w:del w:id="248" w:author="Unknown Author" w:date="2021-06-07T10:30:09Z">
        <w:r>
          <w:rPr>
            <w:rFonts w:eastAsia="Times New Roman" w:cs="Times New Roman" w:ascii="Times New Roman" w:hAnsi="Times New Roman"/>
            <w:color w:val="000000"/>
            <w:sz w:val="24"/>
            <w:szCs w:val="24"/>
            <w:lang w:val="en-CA" w:eastAsia="en-CA"/>
          </w:rPr>
          <w:delText>target vectors</w:delText>
        </w:r>
      </w:del>
      <w:r>
        <w:rPr>
          <w:rFonts w:eastAsia="Times New Roman" w:cs="Times New Roman" w:ascii="Times New Roman" w:hAnsi="Times New Roman"/>
          <w:color w:val="000000"/>
          <w:sz w:val="24"/>
          <w:szCs w:val="24"/>
          <w:lang w:val="en-CA" w:eastAsia="en-CA"/>
        </w:rPr>
        <w:t>). This will serve as the training set</w:t>
      </w:r>
      <w:ins w:id="249" w:author="Unknown Author" w:date="2021-06-07T10:58:13Z">
        <w:r>
          <w:rPr>
            <w:rFonts w:eastAsia="Times New Roman" w:cs="Times New Roman" w:ascii="Times New Roman" w:hAnsi="Times New Roman"/>
            <w:color w:val="000000"/>
            <w:sz w:val="24"/>
            <w:szCs w:val="24"/>
            <w:lang w:val="en-CA" w:eastAsia="en-CA"/>
          </w:rPr>
          <w:t xml:space="preserve"> </w:t>
        </w:r>
      </w:ins>
      <w:ins w:id="250" w:author="Unknown Author" w:date="2021-06-07T10:58:13Z">
        <w:r>
          <w:rPr>
            <w:rFonts w:eastAsia="Times New Roman" w:cs="Times New Roman" w:ascii="Times New Roman" w:hAnsi="Times New Roman"/>
            <w:color w:val="000000"/>
            <w:sz w:val="24"/>
            <w:szCs w:val="24"/>
            <w:lang w:val="en-CA" w:eastAsia="en-CA"/>
          </w:rPr>
          <w:t>[should actually use the train-test split to check accuracy afterwards]</w:t>
        </w:r>
      </w:ins>
      <w:r>
        <w:rPr>
          <w:rFonts w:eastAsia="Times New Roman" w:cs="Times New Roman" w:ascii="Times New Roman" w:hAnsi="Times New Roman"/>
          <w:color w:val="000000"/>
          <w:sz w:val="24"/>
          <w:szCs w:val="24"/>
          <w:lang w:val="en-CA" w:eastAsia="en-CA"/>
        </w:rPr>
        <w:t xml:space="preserve"> that will be presented to the SVM for it to find the optimal decision boundary. The two class labels are 0 or 1. </w:t>
      </w:r>
      <w:ins w:id="251" w:author="Unknown Author" w:date="2021-06-07T11:03:31Z">
        <w:r>
          <w:rPr>
            <w:rFonts w:eastAsia="Times New Roman" w:cs="Times New Roman" w:ascii="Times New Roman" w:hAnsi="Times New Roman"/>
            <w:color w:val="000000"/>
            <w:sz w:val="24"/>
            <w:szCs w:val="24"/>
            <w:lang w:val="en-CA" w:eastAsia="en-CA"/>
          </w:rPr>
          <w:t>[we should use a lot morethan 20 points and maybe more noise too to make it more realistic]</w:t>
        </w:r>
      </w:ins>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rPr/>
      </w:pPr>
      <w:r>
        <w:rPr/>
        <w:drawing>
          <wp:inline distT="0" distB="0" distL="0" distR="0">
            <wp:extent cx="5943600" cy="641350"/>
            <wp:effectExtent l="0" t="0" r="0" b="0"/>
            <wp:docPr id="8"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descr=""/>
                    <pic:cNvPicPr>
                      <a:picLocks noChangeAspect="1" noChangeArrowheads="1"/>
                    </pic:cNvPicPr>
                  </pic:nvPicPr>
                  <pic:blipFill>
                    <a:blip r:embed="rId11"/>
                    <a:stretch>
                      <a:fillRect/>
                    </a:stretch>
                  </pic:blipFill>
                  <pic:spPr bwMode="auto">
                    <a:xfrm>
                      <a:off x="0" y="0"/>
                      <a:ext cx="5943600" cy="641350"/>
                    </a:xfrm>
                    <a:prstGeom prst="rect">
                      <a:avLst/>
                    </a:prstGeom>
                  </pic:spPr>
                </pic:pic>
              </a:graphicData>
            </a:graphic>
          </wp:inline>
        </w:drawing>
      </w:r>
    </w:p>
    <w:p>
      <w:pPr>
        <w:pStyle w:val="Normal"/>
        <w:numPr>
          <w:ilvl w:val="0"/>
          <w:numId w:val="8"/>
        </w:numPr>
        <w:spacing w:lineRule="auto" w:line="240" w:before="0" w:after="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Import training inputs</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jc w:val="both"/>
        <w:rPr/>
      </w:pPr>
      <w:r>
        <w:rPr>
          <w:rFonts w:eastAsia="Times New Roman" w:cs="Times New Roman" w:ascii="Times New Roman" w:hAnsi="Times New Roman"/>
          <w:color w:val="000000"/>
          <w:sz w:val="24"/>
          <w:szCs w:val="24"/>
          <w:lang w:val="en-CA" w:eastAsia="en-CA"/>
        </w:rPr>
        <w:t>Optionally</w:t>
      </w:r>
      <w:ins w:id="252" w:author="Unknown Author" w:date="2021-06-07T10:58:51Z">
        <w:r>
          <w:rPr>
            <w:rFonts w:eastAsia="Times New Roman" w:cs="Times New Roman" w:ascii="Times New Roman" w:hAnsi="Times New Roman"/>
            <w:color w:val="000000"/>
            <w:sz w:val="24"/>
            <w:szCs w:val="24"/>
            <w:lang w:val="en-CA" w:eastAsia="en-CA"/>
          </w:rPr>
          <w:t xml:space="preserve"> </w:t>
        </w:r>
      </w:ins>
      <w:ins w:id="253" w:author="Unknown Author" w:date="2021-06-07T10:58:51Z">
        <w:r>
          <w:rPr>
            <w:rFonts w:eastAsia="Times New Roman" w:cs="Times New Roman" w:ascii="Times New Roman" w:hAnsi="Times New Roman"/>
            <w:color w:val="000000"/>
            <w:sz w:val="24"/>
            <w:szCs w:val="24"/>
            <w:lang w:val="en-CA" w:eastAsia="en-CA"/>
          </w:rPr>
          <w:t>[this seems unnecesary]</w:t>
        </w:r>
      </w:ins>
      <w:r>
        <w:rPr>
          <w:rFonts w:eastAsia="Times New Roman" w:cs="Times New Roman" w:ascii="Times New Roman" w:hAnsi="Times New Roman"/>
          <w:color w:val="000000"/>
          <w:sz w:val="24"/>
          <w:szCs w:val="24"/>
          <w:lang w:val="en-CA" w:eastAsia="en-CA"/>
        </w:rPr>
        <w:t xml:space="preserve">, to better view the dataset, we can store the inputs and targets into a </w:t>
      </w:r>
      <w:r>
        <w:rPr>
          <w:rFonts w:eastAsia="Times New Roman" w:cs="Times New Roman" w:ascii="Times New Roman" w:hAnsi="Times New Roman"/>
          <w:i/>
          <w:iCs/>
          <w:color w:val="000000"/>
          <w:sz w:val="24"/>
          <w:szCs w:val="24"/>
          <w:lang w:val="en-CA" w:eastAsia="en-CA"/>
        </w:rPr>
        <w:t>Pandas Dataframe</w:t>
      </w:r>
      <w:r>
        <w:rPr>
          <w:rFonts w:eastAsia="Times New Roman" w:cs="Times New Roman" w:ascii="Times New Roman" w:hAnsi="Times New Roman"/>
          <w:color w:val="000000"/>
          <w:sz w:val="24"/>
          <w:szCs w:val="24"/>
          <w:lang w:val="en-CA" w:eastAsia="en-CA"/>
        </w:rPr>
        <w:t>. This assembles the dataset into a table-like manner and eases many processes like visualization, accessing and storing. This is first done by creating a pandas dataframe for the inputs (</w:t>
      </w:r>
      <w:r>
        <w:rPr>
          <w:rFonts w:eastAsia="Times New Roman" w:cs="Times New Roman" w:ascii="Times New Roman" w:hAnsi="Times New Roman"/>
          <w:i/>
          <w:iCs/>
          <w:color w:val="000000"/>
          <w:sz w:val="24"/>
          <w:szCs w:val="24"/>
          <w:lang w:val="en-CA" w:eastAsia="en-CA"/>
        </w:rPr>
        <w:t>df_X</w:t>
      </w:r>
      <w:r>
        <w:rPr>
          <w:rFonts w:eastAsia="Times New Roman" w:cs="Times New Roman" w:ascii="Times New Roman" w:hAnsi="Times New Roman"/>
          <w:color w:val="000000"/>
          <w:sz w:val="24"/>
          <w:szCs w:val="24"/>
          <w:lang w:val="en-CA" w:eastAsia="en-CA"/>
        </w:rPr>
        <w:t>) and targets (</w:t>
      </w:r>
      <w:r>
        <w:rPr>
          <w:rFonts w:eastAsia="Times New Roman" w:cs="Times New Roman" w:ascii="Times New Roman" w:hAnsi="Times New Roman"/>
          <w:i/>
          <w:iCs/>
          <w:color w:val="000000"/>
          <w:sz w:val="24"/>
          <w:szCs w:val="24"/>
          <w:lang w:val="en-CA" w:eastAsia="en-CA"/>
        </w:rPr>
        <w:t>df_Y</w:t>
      </w:r>
      <w:r>
        <w:rPr>
          <w:rFonts w:eastAsia="Times New Roman" w:cs="Times New Roman" w:ascii="Times New Roman" w:hAnsi="Times New Roman"/>
          <w:color w:val="000000"/>
          <w:sz w:val="24"/>
          <w:szCs w:val="24"/>
          <w:lang w:val="en-CA" w:eastAsia="en-CA"/>
        </w:rPr>
        <w:t xml:space="preserve">) separately and then joining them together in </w:t>
      </w:r>
      <w:r>
        <w:rPr>
          <w:rFonts w:eastAsia="Times New Roman" w:cs="Times New Roman" w:ascii="Times New Roman" w:hAnsi="Times New Roman"/>
          <w:i/>
          <w:iCs/>
          <w:color w:val="000000"/>
          <w:sz w:val="24"/>
          <w:szCs w:val="24"/>
          <w:lang w:val="en-CA" w:eastAsia="en-CA"/>
        </w:rPr>
        <w:t>df_inputs</w:t>
      </w:r>
      <w:r>
        <w:rPr>
          <w:rFonts w:eastAsia="Times New Roman" w:cs="Times New Roman" w:ascii="Times New Roman" w:hAnsi="Times New Roman"/>
          <w:color w:val="000000"/>
          <w:sz w:val="24"/>
          <w:szCs w:val="24"/>
          <w:lang w:val="en-CA" w:eastAsia="en-CA"/>
        </w:rPr>
        <w:t>. We can then view a sample of the dataset using the function</w:t>
      </w:r>
      <w:r>
        <w:rPr>
          <w:rFonts w:eastAsia="Times New Roman" w:cs="Times New Roman" w:ascii="Times New Roman" w:hAnsi="Times New Roman"/>
          <w:i/>
          <w:iCs/>
          <w:color w:val="000000"/>
          <w:sz w:val="24"/>
          <w:szCs w:val="24"/>
          <w:lang w:val="en-CA" w:eastAsia="en-CA"/>
        </w:rPr>
        <w:t xml:space="preserve"> head( )</w:t>
      </w:r>
      <w:r>
        <w:rPr>
          <w:rFonts w:eastAsia="Times New Roman" w:cs="Times New Roman" w:ascii="Times New Roman" w:hAnsi="Times New Roman"/>
          <w:color w:val="000000"/>
          <w:sz w:val="24"/>
          <w:szCs w:val="24"/>
          <w:lang w:val="en-CA" w:eastAsia="en-CA"/>
        </w:rPr>
        <w:t>.</w:t>
      </w:r>
    </w:p>
    <w:p>
      <w:pPr>
        <w:pStyle w:val="Normal"/>
        <w:spacing w:lineRule="auto" w:line="240" w:before="0" w:after="0"/>
        <w:rPr/>
      </w:pPr>
      <w:r>
        <w:rPr/>
        <w:drawing>
          <wp:inline distT="0" distB="0" distL="0" distR="0">
            <wp:extent cx="5943600" cy="2667000"/>
            <wp:effectExtent l="0" t="0" r="0" b="0"/>
            <wp:docPr id="9"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descr=""/>
                    <pic:cNvPicPr>
                      <a:picLocks noChangeAspect="1" noChangeArrowheads="1"/>
                    </pic:cNvPicPr>
                  </pic:nvPicPr>
                  <pic:blipFill>
                    <a:blip r:embed="rId12"/>
                    <a:stretch>
                      <a:fillRect/>
                    </a:stretch>
                  </pic:blipFill>
                  <pic:spPr bwMode="auto">
                    <a:xfrm>
                      <a:off x="0" y="0"/>
                      <a:ext cx="5943600" cy="2667000"/>
                    </a:xfrm>
                    <a:prstGeom prst="rect">
                      <a:avLst/>
                    </a:prstGeom>
                  </pic:spPr>
                </pic:pic>
              </a:graphicData>
            </a:graphic>
          </wp:inline>
        </w:drawing>
      </w:r>
    </w:p>
    <w:p>
      <w:pPr>
        <w:pStyle w:val="Normal"/>
        <w:numPr>
          <w:ilvl w:val="0"/>
          <w:numId w:val="9"/>
        </w:numPr>
        <w:spacing w:lineRule="auto" w:line="240" w:before="0" w:after="0"/>
        <w:jc w:val="center"/>
        <w:textAlignment w:val="baseline"/>
        <w:rPr/>
      </w:pPr>
      <w:r>
        <w:rPr>
          <w:rFonts w:eastAsia="Times New Roman" w:cs="Times New Roman" w:ascii="Times New Roman" w:hAnsi="Times New Roman"/>
          <w:color w:val="000000"/>
          <w:sz w:val="24"/>
          <w:szCs w:val="24"/>
          <w:lang w:val="en-CA" w:eastAsia="en-CA"/>
        </w:rPr>
        <w:t xml:space="preserve">Store dataset into </w:t>
      </w:r>
      <w:r>
        <w:rPr>
          <w:rFonts w:eastAsia="Times New Roman" w:cs="Times New Roman" w:ascii="Times New Roman" w:hAnsi="Times New Roman"/>
          <w:i/>
          <w:iCs/>
          <w:color w:val="000000"/>
          <w:sz w:val="24"/>
          <w:szCs w:val="24"/>
          <w:lang w:val="en-CA" w:eastAsia="en-CA"/>
        </w:rPr>
        <w:t>Pandas Dataframe</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rPr>
          <w:rFonts w:ascii="Times New Roman" w:hAnsi="Times New Roman" w:eastAsia="Times New Roman" w:cs="Times New Roman"/>
          <w:color w:val="000000"/>
          <w:sz w:val="24"/>
          <w:szCs w:val="24"/>
          <w:lang w:val="en-CA" w:eastAsia="en-CA"/>
          <w:del w:id="264" w:author="Unknown Author" w:date="2021-06-07T11:00:42Z"/>
        </w:rPr>
      </w:pPr>
      <w:ins w:id="254" w:author="Unknown Author" w:date="2021-06-07T10:59:09Z">
        <w:r>
          <w:rPr>
            <w:rFonts w:eastAsia="Times New Roman" w:cs="Times New Roman" w:ascii="Times New Roman" w:hAnsi="Times New Roman"/>
            <w:color w:val="000000"/>
            <w:sz w:val="24"/>
            <w:szCs w:val="24"/>
            <w:lang w:val="en-CA" w:eastAsia="en-CA"/>
          </w:rPr>
          <w:t>Since the data is two-dimensional, it is always good practice to first visualize i</w:t>
        </w:r>
      </w:ins>
      <w:ins w:id="255" w:author="Unknown Author" w:date="2021-06-07T11:00:18Z">
        <w:r>
          <w:rPr>
            <w:rFonts w:eastAsia="Times New Roman" w:cs="Times New Roman" w:ascii="Times New Roman" w:hAnsi="Times New Roman"/>
            <w:color w:val="000000"/>
            <w:sz w:val="24"/>
            <w:szCs w:val="24"/>
            <w:lang w:val="en-CA" w:eastAsia="en-CA"/>
          </w:rPr>
          <w:t xml:space="preserve">t in order to get any potential hints that will help with the classification. </w:t>
        </w:r>
      </w:ins>
      <w:del w:id="256" w:author="Unknown Author" w:date="2021-06-07T11:00:42Z">
        <w:r>
          <w:rPr>
            <w:rFonts w:eastAsia="Times New Roman" w:cs="Times New Roman" w:ascii="Times New Roman" w:hAnsi="Times New Roman"/>
            <w:color w:val="000000"/>
            <w:sz w:val="24"/>
            <w:szCs w:val="24"/>
            <w:lang w:val="en-CA" w:eastAsia="en-CA"/>
          </w:rPr>
          <w:delText xml:space="preserve">Time to visualize the data. We can use both the </w:delText>
        </w:r>
      </w:del>
      <w:del w:id="257" w:author="Unknown Author" w:date="2021-06-07T11:00:42Z">
        <w:r>
          <w:rPr>
            <w:rFonts w:eastAsia="Times New Roman" w:cs="Times New Roman" w:ascii="Times New Roman" w:hAnsi="Times New Roman"/>
            <w:i/>
            <w:iCs/>
            <w:color w:val="000000"/>
            <w:sz w:val="24"/>
            <w:szCs w:val="24"/>
            <w:lang w:val="en-CA" w:eastAsia="en-CA"/>
          </w:rPr>
          <w:delText>Seaborn</w:delText>
        </w:r>
      </w:del>
      <w:del w:id="258" w:author="Unknown Author" w:date="2021-06-07T11:00:42Z">
        <w:r>
          <w:rPr>
            <w:rFonts w:eastAsia="Times New Roman" w:cs="Times New Roman" w:ascii="Times New Roman" w:hAnsi="Times New Roman"/>
            <w:color w:val="000000"/>
            <w:sz w:val="24"/>
            <w:szCs w:val="24"/>
            <w:lang w:val="en-CA" w:eastAsia="en-CA"/>
          </w:rPr>
          <w:delText xml:space="preserve"> and </w:delText>
        </w:r>
      </w:del>
      <w:del w:id="259" w:author="Unknown Author" w:date="2021-06-07T11:00:42Z">
        <w:r>
          <w:rPr>
            <w:rFonts w:eastAsia="Times New Roman" w:cs="Times New Roman" w:ascii="Times New Roman" w:hAnsi="Times New Roman"/>
            <w:i/>
            <w:iCs/>
            <w:color w:val="000000"/>
            <w:sz w:val="24"/>
            <w:szCs w:val="24"/>
            <w:lang w:val="en-CA" w:eastAsia="en-CA"/>
          </w:rPr>
          <w:delText>Matplotlib</w:delText>
        </w:r>
      </w:del>
      <w:del w:id="260" w:author="Unknown Author" w:date="2021-06-07T11:00:42Z">
        <w:r>
          <w:rPr>
            <w:rFonts w:eastAsia="Times New Roman" w:cs="Times New Roman" w:ascii="Times New Roman" w:hAnsi="Times New Roman"/>
            <w:color w:val="000000"/>
            <w:sz w:val="24"/>
            <w:szCs w:val="24"/>
            <w:lang w:val="en-CA" w:eastAsia="en-CA"/>
          </w:rPr>
          <w:delText xml:space="preserve"> library to plot our training inputs and color them according to their class label. Again, this step is optional. </w:delText>
        </w:r>
      </w:del>
      <w:ins w:id="261" w:author="Unknown Author" w:date="2021-06-07T11:00:44Z">
        <w:r>
          <w:rPr>
            <w:rFonts w:eastAsia="Times New Roman" w:cs="Times New Roman" w:ascii="Times New Roman" w:hAnsi="Times New Roman"/>
            <w:color w:val="000000"/>
            <w:sz w:val="24"/>
            <w:szCs w:val="24"/>
            <w:lang w:val="en-CA" w:eastAsia="en-CA"/>
          </w:rPr>
          <w:t xml:space="preserve"> </w:t>
        </w:r>
      </w:ins>
      <w:ins w:id="262" w:author="Unknown Author" w:date="2021-06-07T11:00:44Z">
        <w:r>
          <w:rPr>
            <w:rFonts w:eastAsia="Times New Roman" w:cs="Times New Roman" w:ascii="Times New Roman" w:hAnsi="Times New Roman"/>
            <w:color w:val="000000"/>
            <w:sz w:val="24"/>
            <w:szCs w:val="24"/>
            <w:lang w:val="en-CA" w:eastAsia="en-CA"/>
          </w:rPr>
          <w:t xml:space="preserve">For clarity, </w:t>
        </w:r>
      </w:ins>
      <w:ins w:id="263" w:author="Unknown Author" w:date="2021-06-07T11:03:08Z">
        <w:r>
          <w:rPr>
            <w:rFonts w:eastAsia="Times New Roman" w:cs="Times New Roman" w:ascii="Times New Roman" w:hAnsi="Times New Roman"/>
            <w:color w:val="000000"/>
            <w:sz w:val="24"/>
            <w:szCs w:val="24"/>
            <w:lang w:val="en-CA" w:eastAsia="en-CA"/>
          </w:rPr>
          <w:t>we plot the points corresponding to each class with a different color.</w:t>
        </w:r>
      </w:ins>
    </w:p>
    <w:p>
      <w:pPr>
        <w:pStyle w:val="Normal"/>
        <w:spacing w:lineRule="auto" w:line="240" w:before="0" w:after="0"/>
        <w:ind w:left="0" w:right="0" w:firstLine="720"/>
        <w:rPr>
          <w:rFonts w:ascii="Times New Roman" w:hAnsi="Times New Roman" w:eastAsia="Times New Roman" w:cs="Times New Roman"/>
          <w:color w:val="000000"/>
          <w:sz w:val="24"/>
          <w:szCs w:val="24"/>
          <w:lang w:val="en-CA" w:eastAsia="en-CA"/>
        </w:rPr>
      </w:pPr>
      <w:r>
        <w:rPr/>
      </w:r>
    </w:p>
    <w:p>
      <w:pPr>
        <w:pStyle w:val="Normal"/>
        <w:spacing w:lineRule="auto" w:line="240" w:before="0" w:after="0"/>
        <w:rPr/>
      </w:pPr>
      <w:r>
        <w:rPr/>
        <w:drawing>
          <wp:inline distT="0" distB="0" distL="0" distR="0">
            <wp:extent cx="5943600" cy="3670300"/>
            <wp:effectExtent l="0" t="0" r="0" b="0"/>
            <wp:docPr id="10"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
                    <pic:cNvPicPr>
                      <a:picLocks noChangeAspect="1" noChangeArrowheads="1"/>
                    </pic:cNvPicPr>
                  </pic:nvPicPr>
                  <pic:blipFill>
                    <a:blip r:embed="rId13"/>
                    <a:stretch>
                      <a:fillRect/>
                    </a:stretch>
                  </pic:blipFill>
                  <pic:spPr bwMode="auto">
                    <a:xfrm>
                      <a:off x="0" y="0"/>
                      <a:ext cx="5943600" cy="3670300"/>
                    </a:xfrm>
                    <a:prstGeom prst="rect">
                      <a:avLst/>
                    </a:prstGeom>
                  </pic:spPr>
                </pic:pic>
              </a:graphicData>
            </a:graphic>
          </wp:inline>
        </w:drawing>
      </w:r>
    </w:p>
    <w:p>
      <w:pPr>
        <w:pStyle w:val="Normal"/>
        <w:numPr>
          <w:ilvl w:val="0"/>
          <w:numId w:val="10"/>
        </w:numPr>
        <w:spacing w:lineRule="auto" w:line="240" w:before="0" w:after="0"/>
        <w:jc w:val="center"/>
        <w:textAlignment w:val="baseline"/>
        <w:rPr/>
      </w:pPr>
      <w:r>
        <w:rPr>
          <w:rFonts w:eastAsia="Times New Roman" w:cs="Times New Roman" w:ascii="Times New Roman" w:hAnsi="Times New Roman"/>
          <w:color w:val="000000"/>
          <w:sz w:val="24"/>
          <w:szCs w:val="24"/>
          <w:lang w:val="en-CA" w:eastAsia="en-CA"/>
        </w:rPr>
        <w:t xml:space="preserve">Visualize a dataset using </w:t>
      </w:r>
      <w:r>
        <w:rPr>
          <w:rFonts w:eastAsia="Times New Roman" w:cs="Times New Roman" w:ascii="Times New Roman" w:hAnsi="Times New Roman"/>
          <w:i/>
          <w:iCs/>
          <w:color w:val="000000"/>
          <w:sz w:val="24"/>
          <w:szCs w:val="24"/>
          <w:lang w:val="en-CA" w:eastAsia="en-CA"/>
        </w:rPr>
        <w:t>Matplotlib</w:t>
      </w:r>
      <w:r>
        <w:rPr>
          <w:rFonts w:eastAsia="Times New Roman" w:cs="Times New Roman" w:ascii="Times New Roman" w:hAnsi="Times New Roman"/>
          <w:color w:val="000000"/>
          <w:sz w:val="24"/>
          <w:szCs w:val="24"/>
          <w:lang w:val="en-CA" w:eastAsia="en-CA"/>
        </w:rPr>
        <w:t xml:space="preserve"> and </w:t>
      </w:r>
      <w:r>
        <w:rPr>
          <w:rFonts w:eastAsia="Times New Roman" w:cs="Times New Roman" w:ascii="Times New Roman" w:hAnsi="Times New Roman"/>
          <w:i/>
          <w:iCs/>
          <w:color w:val="000000"/>
          <w:sz w:val="24"/>
          <w:szCs w:val="24"/>
          <w:lang w:val="en-CA" w:eastAsia="en-CA"/>
        </w:rPr>
        <w:t>Seaborn</w:t>
      </w:r>
      <w:r>
        <w:rPr>
          <w:rFonts w:eastAsia="Times New Roman" w:cs="Times New Roman" w:ascii="Times New Roman" w:hAnsi="Times New Roman"/>
          <w:color w:val="000000"/>
          <w:sz w:val="24"/>
          <w:szCs w:val="24"/>
          <w:lang w:val="en-CA" w:eastAsia="en-CA"/>
        </w:rPr>
        <w:t>.</w:t>
      </w:r>
    </w:p>
    <w:p>
      <w:pPr>
        <w:pStyle w:val="Normal"/>
        <w:spacing w:lineRule="auto" w:line="240" w:before="0" w:after="24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jc w:val="both"/>
        <w:rPr/>
      </w:pPr>
      <w:r>
        <w:rPr>
          <w:rFonts w:eastAsia="Times New Roman" w:cs="Times New Roman" w:ascii="Times New Roman" w:hAnsi="Times New Roman"/>
          <w:color w:val="000000"/>
          <w:sz w:val="24"/>
          <w:szCs w:val="24"/>
          <w:lang w:val="en-CA" w:eastAsia="en-CA"/>
        </w:rPr>
        <w:t xml:space="preserve">We can now train the SVM for classification. </w:t>
      </w:r>
      <w:ins w:id="265" w:author="Unknown Author" w:date="2021-06-07T11:04:20Z">
        <w:r>
          <w:rPr>
            <w:rFonts w:eastAsia="Times New Roman" w:cs="Times New Roman" w:ascii="Times New Roman" w:hAnsi="Times New Roman"/>
            <w:color w:val="000000"/>
            <w:sz w:val="24"/>
            <w:szCs w:val="24"/>
            <w:lang w:val="en-CA" w:eastAsia="en-CA"/>
          </w:rPr>
          <w:t>The first thing to do is to initialized the imported SVC class by passing a few arguments</w:t>
        </w:r>
      </w:ins>
      <w:r>
        <w:rPr>
          <w:rFonts w:eastAsia="Times New Roman" w:cs="Times New Roman" w:ascii="Times New Roman" w:hAnsi="Times New Roman"/>
          <w:color w:val="000000"/>
          <w:sz w:val="24"/>
          <w:szCs w:val="24"/>
          <w:lang w:val="en-CA" w:eastAsia="en-CA"/>
        </w:rPr>
        <w:t xml:space="preserve">Since it is already imported via </w:t>
      </w:r>
      <w:r>
        <w:rPr>
          <w:rFonts w:eastAsia="Times New Roman" w:cs="Times New Roman" w:ascii="Times New Roman" w:hAnsi="Times New Roman"/>
          <w:i/>
          <w:iCs/>
          <w:color w:val="000000"/>
          <w:sz w:val="24"/>
          <w:szCs w:val="24"/>
          <w:lang w:val="en-CA" w:eastAsia="en-CA"/>
        </w:rPr>
        <w:t>Scikit-Learn</w:t>
      </w:r>
      <w:r>
        <w:rPr>
          <w:rFonts w:eastAsia="Times New Roman" w:cs="Times New Roman" w:ascii="Times New Roman" w:hAnsi="Times New Roman"/>
          <w:color w:val="000000"/>
          <w:sz w:val="24"/>
          <w:szCs w:val="24"/>
          <w:lang w:val="en-CA" w:eastAsia="en-CA"/>
        </w:rPr>
        <w:t xml:space="preserve">, we can just call it with </w:t>
      </w:r>
      <w:r>
        <w:rPr>
          <w:rFonts w:eastAsia="Times New Roman" w:cs="Times New Roman" w:ascii="Times New Roman" w:hAnsi="Times New Roman"/>
          <w:i/>
          <w:iCs/>
          <w:color w:val="000000"/>
          <w:sz w:val="24"/>
          <w:szCs w:val="24"/>
          <w:lang w:val="en-CA" w:eastAsia="en-CA"/>
        </w:rPr>
        <w:t>svm.SVC</w:t>
      </w:r>
      <w:r>
        <w:rPr>
          <w:rFonts w:eastAsia="Times New Roman" w:cs="Times New Roman" w:ascii="Times New Roman" w:hAnsi="Times New Roman"/>
          <w:color w:val="000000"/>
          <w:sz w:val="24"/>
          <w:szCs w:val="24"/>
          <w:lang w:val="en-CA" w:eastAsia="en-CA"/>
        </w:rPr>
        <w:t xml:space="preserve"> and its function </w:t>
      </w:r>
      <w:r>
        <w:rPr>
          <w:rFonts w:eastAsia="Times New Roman" w:cs="Times New Roman" w:ascii="Times New Roman" w:hAnsi="Times New Roman"/>
          <w:i/>
          <w:iCs/>
          <w:color w:val="000000"/>
          <w:sz w:val="24"/>
          <w:szCs w:val="24"/>
          <w:lang w:val="en-CA" w:eastAsia="en-CA"/>
        </w:rPr>
        <w:t>fit</w:t>
      </w:r>
      <w:r>
        <w:rPr>
          <w:rFonts w:eastAsia="Times New Roman" w:cs="Times New Roman" w:ascii="Times New Roman" w:hAnsi="Times New Roman"/>
          <w:color w:val="000000"/>
          <w:sz w:val="24"/>
          <w:szCs w:val="24"/>
          <w:lang w:val="en-CA" w:eastAsia="en-CA"/>
        </w:rPr>
        <w:t xml:space="preserve"> to train the SVM on the inputs (X) and targets (Y). We can store this SVM in a variable, called </w:t>
      </w:r>
      <w:r>
        <w:rPr>
          <w:rFonts w:eastAsia="Times New Roman" w:cs="Times New Roman" w:ascii="Times New Roman" w:hAnsi="Times New Roman"/>
          <w:i/>
          <w:iCs/>
          <w:color w:val="000000"/>
          <w:sz w:val="24"/>
          <w:szCs w:val="24"/>
          <w:lang w:val="en-CA" w:eastAsia="en-CA"/>
        </w:rPr>
        <w:t>SVM</w:t>
      </w:r>
      <w:r>
        <w:rPr>
          <w:rFonts w:eastAsia="Times New Roman" w:cs="Times New Roman" w:ascii="Times New Roman" w:hAnsi="Times New Roman"/>
          <w:color w:val="000000"/>
          <w:sz w:val="24"/>
          <w:szCs w:val="24"/>
          <w:lang w:val="en-CA" w:eastAsia="en-CA"/>
        </w:rPr>
        <w:t xml:space="preserve">, to easily access it later. There are many parameters to the </w:t>
      </w:r>
      <w:r>
        <w:rPr>
          <w:rFonts w:eastAsia="Times New Roman" w:cs="Times New Roman" w:ascii="Times New Roman" w:hAnsi="Times New Roman"/>
          <w:i/>
          <w:iCs/>
          <w:color w:val="000000"/>
          <w:sz w:val="24"/>
          <w:szCs w:val="24"/>
          <w:lang w:val="en-CA" w:eastAsia="en-CA"/>
        </w:rPr>
        <w:t>svm</w:t>
      </w:r>
      <w:r>
        <w:rPr>
          <w:rFonts w:eastAsia="Times New Roman" w:cs="Times New Roman" w:ascii="Times New Roman" w:hAnsi="Times New Roman"/>
          <w:color w:val="000000"/>
          <w:sz w:val="24"/>
          <w:szCs w:val="24"/>
          <w:lang w:val="en-CA" w:eastAsia="en-CA"/>
        </w:rPr>
        <w:t xml:space="preserve"> package, one interesting is </w:t>
      </w:r>
      <w:r>
        <w:rPr>
          <w:rFonts w:eastAsia="Times New Roman" w:cs="Times New Roman" w:ascii="Times New Roman" w:hAnsi="Times New Roman"/>
          <w:i/>
          <w:iCs/>
          <w:color w:val="000000"/>
          <w:sz w:val="24"/>
          <w:szCs w:val="24"/>
          <w:lang w:val="en-CA" w:eastAsia="en-CA"/>
        </w:rPr>
        <w:t>kernel</w:t>
      </w:r>
      <w:r>
        <w:rPr>
          <w:rFonts w:eastAsia="Times New Roman" w:cs="Times New Roman" w:ascii="Times New Roman" w:hAnsi="Times New Roman"/>
          <w:color w:val="000000"/>
          <w:sz w:val="24"/>
          <w:szCs w:val="24"/>
          <w:lang w:val="en-CA" w:eastAsia="en-CA"/>
        </w:rPr>
        <w:t xml:space="preserve"> which defines which kernel to use.  For this tutorial, we will use the </w:t>
      </w:r>
      <w:r>
        <w:rPr>
          <w:rFonts w:eastAsia="Times New Roman" w:cs="Times New Roman" w:ascii="Times New Roman" w:hAnsi="Times New Roman"/>
          <w:i/>
          <w:iCs/>
          <w:color w:val="000000"/>
          <w:sz w:val="24"/>
          <w:szCs w:val="24"/>
          <w:lang w:val="en-CA" w:eastAsia="en-CA"/>
        </w:rPr>
        <w:t xml:space="preserve">rbf </w:t>
      </w:r>
      <w:r>
        <w:rPr>
          <w:rFonts w:eastAsia="Times New Roman" w:cs="Times New Roman" w:ascii="Times New Roman" w:hAnsi="Times New Roman"/>
          <w:color w:val="000000"/>
          <w:sz w:val="24"/>
          <w:szCs w:val="24"/>
          <w:lang w:val="en-CA" w:eastAsia="en-CA"/>
        </w:rPr>
        <w:t>(Radial Basis Function) kernel, but there are several others. For a more in-depth explanation for all the SVM parameters, please visit the Scikit-Learn website (</w:t>
      </w:r>
      <w:hyperlink r:id="rId14">
        <w:r>
          <w:rPr>
            <w:rStyle w:val="InternetLink"/>
            <w:rFonts w:eastAsia="Times New Roman" w:cs="Times New Roman" w:ascii="Times New Roman" w:hAnsi="Times New Roman"/>
            <w:color w:val="1155CC"/>
            <w:sz w:val="24"/>
            <w:szCs w:val="24"/>
            <w:u w:val="single"/>
            <w:lang w:val="en-CA" w:eastAsia="en-CA"/>
            <w:rPrChange w:id="0" w:author="Unknown Author" w:date="2021-06-07T11:52:03Z"/>
          </w:rPr>
          <w:t>https://scikit-learn.org/stable/modules/svm.html</w:t>
        </w:r>
      </w:hyperlink>
      <w:r>
        <w:rPr>
          <w:rFonts w:eastAsia="Times New Roman" w:cs="Times New Roman" w:ascii="Times New Roman" w:hAnsi="Times New Roman"/>
          <w:color w:val="000000"/>
          <w:sz w:val="24"/>
          <w:szCs w:val="24"/>
          <w:lang w:val="en-CA" w:eastAsia="en-CA"/>
        </w:rPr>
        <w:t>).</w:t>
      </w:r>
      <w:ins w:id="267" w:author="Unknown Author" w:date="2021-06-07T11:52:03Z">
        <w:r>
          <w:rPr>
            <w:rFonts w:eastAsia="Times New Roman" w:cs="Times New Roman" w:ascii="Times New Roman" w:hAnsi="Times New Roman"/>
            <w:color w:val="000000"/>
            <w:sz w:val="24"/>
            <w:szCs w:val="24"/>
            <w:lang w:val="en-CA" w:eastAsia="en-CA"/>
          </w:rPr>
          <w:t xml:space="preserve"> </w:t>
        </w:r>
      </w:ins>
      <w:ins w:id="268" w:author="Unknown Author" w:date="2021-06-07T11:52:03Z">
        <w:r>
          <w:rPr>
            <w:rFonts w:eastAsia="Times New Roman" w:cs="Times New Roman" w:ascii="Times New Roman" w:hAnsi="Times New Roman"/>
            <w:color w:val="000000"/>
            <w:sz w:val="24"/>
            <w:szCs w:val="24"/>
            <w:lang w:val="en-CA" w:eastAsia="en-CA"/>
          </w:rPr>
          <w:t>[you are testing perforance on the trainng set]</w:t>
        </w:r>
      </w:ins>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rPr/>
      </w:pPr>
      <w:r>
        <w:rPr/>
        <w:drawing>
          <wp:inline distT="0" distB="0" distL="0" distR="0">
            <wp:extent cx="5943600" cy="1651000"/>
            <wp:effectExtent l="0" t="0" r="0" b="0"/>
            <wp:docPr id="1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descr=""/>
                    <pic:cNvPicPr>
                      <a:picLocks noChangeAspect="1" noChangeArrowheads="1"/>
                    </pic:cNvPicPr>
                  </pic:nvPicPr>
                  <pic:blipFill>
                    <a:blip r:embed="rId15"/>
                    <a:stretch>
                      <a:fillRect/>
                    </a:stretch>
                  </pic:blipFill>
                  <pic:spPr bwMode="auto">
                    <a:xfrm>
                      <a:off x="0" y="0"/>
                      <a:ext cx="5943600" cy="1651000"/>
                    </a:xfrm>
                    <a:prstGeom prst="rect">
                      <a:avLst/>
                    </a:prstGeom>
                  </pic:spPr>
                </pic:pic>
              </a:graphicData>
            </a:graphic>
          </wp:inline>
        </w:drawing>
      </w:r>
    </w:p>
    <w:p>
      <w:pPr>
        <w:pStyle w:val="Normal"/>
        <w:numPr>
          <w:ilvl w:val="0"/>
          <w:numId w:val="11"/>
        </w:numPr>
        <w:spacing w:lineRule="auto" w:line="240" w:before="0" w:after="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SVM learning of training inputs.</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jc w:val="both"/>
        <w:rPr/>
      </w:pPr>
      <w:r>
        <w:rPr>
          <w:rFonts w:eastAsia="Times New Roman" w:cs="Times New Roman" w:ascii="Times New Roman" w:hAnsi="Times New Roman"/>
          <w:color w:val="000000"/>
          <w:sz w:val="24"/>
          <w:szCs w:val="24"/>
          <w:lang w:val="en-CA" w:eastAsia="en-CA"/>
        </w:rPr>
        <w:t xml:space="preserve">After training the SVM, we can test whether the dataset has been correctly classified by using the </w:t>
      </w:r>
      <w:r>
        <w:rPr>
          <w:rFonts w:eastAsia="Times New Roman" w:cs="Times New Roman" w:ascii="Times New Roman" w:hAnsi="Times New Roman"/>
          <w:i/>
          <w:iCs/>
          <w:color w:val="000000"/>
          <w:sz w:val="24"/>
          <w:szCs w:val="24"/>
          <w:lang w:val="en-CA" w:eastAsia="en-CA"/>
        </w:rPr>
        <w:t>score</w:t>
      </w:r>
      <w:r>
        <w:rPr>
          <w:rFonts w:eastAsia="Times New Roman" w:cs="Times New Roman" w:ascii="Times New Roman" w:hAnsi="Times New Roman"/>
          <w:color w:val="000000"/>
          <w:sz w:val="24"/>
          <w:szCs w:val="24"/>
          <w:lang w:val="en-CA" w:eastAsia="en-CA"/>
        </w:rPr>
        <w:t xml:space="preserve"> function. This will yield the SVM’s performance on the training inputs. As shown, with a performance of 100%, the SVM has correctly classified all inputs. Furthermore, we can also infer what class it would predict from a new input. For example, say the SVM received the input (1, 1), which would visualize to be in the top right corner in figure 9. Clearly, this input belongs to the “0” (or black) class. To evaluate if the SVM can determine this, we can use the </w:t>
      </w:r>
      <w:r>
        <w:rPr>
          <w:rFonts w:eastAsia="Times New Roman" w:cs="Times New Roman" w:ascii="Times New Roman" w:hAnsi="Times New Roman"/>
          <w:i/>
          <w:iCs/>
          <w:color w:val="000000"/>
          <w:sz w:val="24"/>
          <w:szCs w:val="24"/>
          <w:lang w:val="en-CA" w:eastAsia="en-CA"/>
        </w:rPr>
        <w:t>predict</w:t>
      </w:r>
      <w:r>
        <w:rPr>
          <w:rFonts w:eastAsia="Times New Roman" w:cs="Times New Roman" w:ascii="Times New Roman" w:hAnsi="Times New Roman"/>
          <w:color w:val="000000"/>
          <w:sz w:val="24"/>
          <w:szCs w:val="24"/>
          <w:lang w:val="en-CA" w:eastAsia="en-CA"/>
        </w:rPr>
        <w:t xml:space="preserve"> function on this new input. As shown, the SVM’s “prediction” is that the class of the input is 0. </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jc w:val="center"/>
        <w:rPr/>
      </w:pPr>
      <w:r>
        <w:rPr/>
        <w:drawing>
          <wp:inline distT="0" distB="0" distL="0" distR="0">
            <wp:extent cx="5943600" cy="1066800"/>
            <wp:effectExtent l="0" t="0" r="0" b="0"/>
            <wp:docPr id="12"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
                    <pic:cNvPicPr>
                      <a:picLocks noChangeAspect="1" noChangeArrowheads="1"/>
                    </pic:cNvPicPr>
                  </pic:nvPicPr>
                  <pic:blipFill>
                    <a:blip r:embed="rId16"/>
                    <a:stretch>
                      <a:fillRect/>
                    </a:stretch>
                  </pic:blipFill>
                  <pic:spPr bwMode="auto">
                    <a:xfrm>
                      <a:off x="0" y="0"/>
                      <a:ext cx="5943600" cy="10668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jc w:val="both"/>
        <w:rPr/>
      </w:pPr>
      <w:r>
        <w:rPr>
          <w:rFonts w:eastAsia="Times New Roman" w:cs="Times New Roman" w:ascii="Times New Roman" w:hAnsi="Times New Roman"/>
          <w:color w:val="000000"/>
          <w:sz w:val="24"/>
          <w:szCs w:val="24"/>
          <w:lang w:val="en-CA" w:eastAsia="en-CA"/>
        </w:rPr>
        <w:t xml:space="preserve">While predicting a new output is useful, it would be even more interesting to observe what is the decision boundary of the SVM. </w:t>
      </w:r>
      <w:ins w:id="269" w:author="Unknown Author" w:date="2021-06-25T12:54:39Z">
        <w:r>
          <w:rPr>
            <w:rFonts w:eastAsia="Times New Roman" w:cs="Times New Roman" w:ascii="Times New Roman" w:hAnsi="Times New Roman"/>
            <w:color w:val="000000"/>
            <w:sz w:val="24"/>
            <w:szCs w:val="24"/>
            <w:lang w:val="en-CA" w:eastAsia="en-CA"/>
          </w:rPr>
          <w:t>To do this we use the</w:t>
        </w:r>
      </w:ins>
      <w:ins w:id="270" w:author="Unknown Author" w:date="2021-06-25T12:54:39Z">
        <w:r>
          <w:rPr>
            <w:rFonts w:eastAsia="Times New Roman" w:cs="Times New Roman" w:ascii="Times New Roman" w:hAnsi="Times New Roman"/>
            <w:i/>
            <w:iCs/>
            <w:color w:val="000000"/>
            <w:sz w:val="24"/>
            <w:szCs w:val="24"/>
            <w:lang w:val="en-CA" w:eastAsia="en-CA"/>
          </w:rPr>
          <w:t xml:space="preserve"> meshgrid</w:t>
        </w:r>
      </w:ins>
      <w:ins w:id="271" w:author="Unknown Author" w:date="2021-06-25T12:54:39Z">
        <w:r>
          <w:rPr>
            <w:rFonts w:eastAsia="Times New Roman" w:cs="Times New Roman" w:ascii="Times New Roman" w:hAnsi="Times New Roman"/>
            <w:i w:val="false"/>
            <w:iCs w:val="false"/>
            <w:color w:val="000000"/>
            <w:sz w:val="24"/>
            <w:szCs w:val="24"/>
            <w:lang w:val="en-CA" w:eastAsia="en-CA"/>
          </w:rPr>
          <w:t xml:space="preserve"> function from the</w:t>
        </w:r>
      </w:ins>
      <w:ins w:id="272" w:author="Unknown Author" w:date="2021-06-25T12:54:39Z">
        <w:r>
          <w:rPr>
            <w:rFonts w:eastAsia="Times New Roman" w:cs="Times New Roman" w:ascii="Times New Roman" w:hAnsi="Times New Roman"/>
            <w:i/>
            <w:iCs/>
            <w:color w:val="000000"/>
            <w:sz w:val="24"/>
            <w:szCs w:val="24"/>
            <w:lang w:val="en-CA" w:eastAsia="en-CA"/>
          </w:rPr>
          <w:t xml:space="preserve"> numpy</w:t>
        </w:r>
      </w:ins>
      <w:ins w:id="273" w:author="Unknown Author" w:date="2021-06-25T12:54:39Z">
        <w:r>
          <w:rPr>
            <w:rFonts w:eastAsia="Times New Roman" w:cs="Times New Roman" w:ascii="Times New Roman" w:hAnsi="Times New Roman"/>
            <w:i w:val="false"/>
            <w:iCs w:val="false"/>
            <w:color w:val="000000"/>
            <w:sz w:val="24"/>
            <w:szCs w:val="24"/>
            <w:lang w:val="en-CA" w:eastAsia="en-CA"/>
          </w:rPr>
          <w:t xml:space="preserve"> library. With it, we esentialy create a grid array of coordinates within the bounds of our dataset, which we can then classify and plot according to the predicted class’ color. </w:t>
        </w:r>
      </w:ins>
      <w:del w:id="274" w:author="Unknown Author" w:date="2021-06-25T12:54:37Z">
        <w:r>
          <w:rPr>
            <w:rFonts w:eastAsia="Times New Roman" w:cs="Times New Roman" w:ascii="Times New Roman" w:hAnsi="Times New Roman"/>
            <w:i w:val="false"/>
            <w:iCs w:val="false"/>
            <w:color w:val="000000"/>
            <w:sz w:val="24"/>
            <w:szCs w:val="24"/>
            <w:lang w:val="en-CA" w:eastAsia="en-CA"/>
          </w:rPr>
          <w:delText xml:space="preserve">To do this, test inputs can be used to evaluate what the SVM would predict as their class labels. These test inputs can also be used to determine the decision boundary of the SVM. Thus, we create these test inputs using </w:delText>
        </w:r>
      </w:del>
      <w:del w:id="275" w:author="Unknown Author" w:date="2021-06-25T12:54:37Z">
        <w:r>
          <w:rPr>
            <w:rFonts w:eastAsia="Times New Roman" w:cs="Times New Roman" w:ascii="Times New Roman" w:hAnsi="Times New Roman"/>
            <w:i/>
            <w:iCs/>
            <w:color w:val="000000"/>
            <w:sz w:val="24"/>
            <w:szCs w:val="24"/>
            <w:lang w:val="en-CA" w:eastAsia="en-CA"/>
          </w:rPr>
          <w:delText>meshgrid</w:delText>
        </w:r>
      </w:del>
      <w:del w:id="276" w:author="Unknown Author" w:date="2021-06-25T12:54:37Z">
        <w:r>
          <w:rPr>
            <w:rFonts w:eastAsia="Times New Roman" w:cs="Times New Roman" w:ascii="Times New Roman" w:hAnsi="Times New Roman"/>
            <w:i w:val="false"/>
            <w:iCs w:val="false"/>
            <w:color w:val="000000"/>
            <w:sz w:val="24"/>
            <w:szCs w:val="24"/>
            <w:lang w:val="en-CA" w:eastAsia="en-CA"/>
          </w:rPr>
          <w:delText xml:space="preserve">, a package included in </w:delText>
        </w:r>
      </w:del>
      <w:del w:id="277" w:author="Unknown Author" w:date="2021-06-25T12:54:37Z">
        <w:r>
          <w:rPr>
            <w:rFonts w:eastAsia="Times New Roman" w:cs="Times New Roman" w:ascii="Times New Roman" w:hAnsi="Times New Roman"/>
            <w:i/>
            <w:iCs/>
            <w:color w:val="000000"/>
            <w:sz w:val="24"/>
            <w:szCs w:val="24"/>
            <w:lang w:val="en-CA" w:eastAsia="en-CA"/>
          </w:rPr>
          <w:delText>Numpy</w:delText>
        </w:r>
      </w:del>
      <w:del w:id="278" w:author="Unknown Author" w:date="2021-06-25T12:54:37Z">
        <w:r>
          <w:rPr>
            <w:rFonts w:eastAsia="Times New Roman" w:cs="Times New Roman" w:ascii="Times New Roman" w:hAnsi="Times New Roman"/>
            <w:i w:val="false"/>
            <w:iCs w:val="false"/>
            <w:color w:val="000000"/>
            <w:sz w:val="24"/>
            <w:szCs w:val="24"/>
            <w:lang w:val="en-CA" w:eastAsia="en-CA"/>
          </w:rPr>
          <w:delText xml:space="preserve"> that will evenly space out the test inputs between preset values (the lowest and highest </w:delText>
        </w:r>
      </w:del>
      <w:del w:id="279" w:author="Unknown Author" w:date="2021-06-25T12:54:37Z">
        <w:r>
          <w:rPr>
            <w:rFonts w:eastAsia="Times New Roman" w:cs="Times New Roman" w:ascii="Times New Roman" w:hAnsi="Times New Roman"/>
            <w:i/>
            <w:iCs/>
            <w:color w:val="000000"/>
            <w:sz w:val="24"/>
            <w:szCs w:val="24"/>
            <w:lang w:val="en-CA" w:eastAsia="en-CA"/>
          </w:rPr>
          <w:delText xml:space="preserve">x </w:delText>
        </w:r>
      </w:del>
      <w:del w:id="280" w:author="Unknown Author" w:date="2021-06-25T12:54:37Z">
        <w:r>
          <w:rPr>
            <w:rFonts w:eastAsia="Times New Roman" w:cs="Times New Roman" w:ascii="Times New Roman" w:hAnsi="Times New Roman"/>
            <w:i w:val="false"/>
            <w:iCs w:val="false"/>
            <w:color w:val="000000"/>
            <w:sz w:val="24"/>
            <w:szCs w:val="24"/>
            <w:lang w:val="en-CA" w:eastAsia="en-CA"/>
          </w:rPr>
          <w:delText xml:space="preserve">and </w:delText>
        </w:r>
      </w:del>
      <w:del w:id="281" w:author="Unknown Author" w:date="2021-06-25T12:54:37Z">
        <w:r>
          <w:rPr>
            <w:rFonts w:eastAsia="Times New Roman" w:cs="Times New Roman" w:ascii="Times New Roman" w:hAnsi="Times New Roman"/>
            <w:i/>
            <w:iCs/>
            <w:color w:val="000000"/>
            <w:sz w:val="24"/>
            <w:szCs w:val="24"/>
            <w:lang w:val="en-CA" w:eastAsia="en-CA"/>
          </w:rPr>
          <w:delText xml:space="preserve">y </w:delText>
        </w:r>
      </w:del>
      <w:del w:id="282" w:author="Unknown Author" w:date="2021-06-25T12:54:37Z">
        <w:r>
          <w:rPr>
            <w:rFonts w:eastAsia="Times New Roman" w:cs="Times New Roman" w:ascii="Times New Roman" w:hAnsi="Times New Roman"/>
            <w:i w:val="false"/>
            <w:iCs w:val="false"/>
            <w:color w:val="000000"/>
            <w:sz w:val="24"/>
            <w:szCs w:val="24"/>
            <w:lang w:val="en-CA" w:eastAsia="en-CA"/>
          </w:rPr>
          <w:delText>coordinates found in the training inputs).</w:delText>
        </w:r>
      </w:del>
      <w:r>
        <w:rPr>
          <w:rFonts w:eastAsia="Times New Roman" w:cs="Times New Roman" w:ascii="Times New Roman" w:hAnsi="Times New Roman"/>
          <w:color w:val="000000"/>
          <w:sz w:val="24"/>
          <w:szCs w:val="24"/>
          <w:lang w:val="en-CA" w:eastAsia="en-CA"/>
        </w:rPr>
        <w:t xml:space="preserve"> The distance between each </w:t>
      </w:r>
      <w:del w:id="283" w:author="Unknown Author" w:date="2021-06-25T12:55:54Z">
        <w:r>
          <w:rPr>
            <w:rFonts w:eastAsia="Times New Roman" w:cs="Times New Roman" w:ascii="Times New Roman" w:hAnsi="Times New Roman"/>
            <w:color w:val="000000"/>
            <w:sz w:val="24"/>
            <w:szCs w:val="24"/>
            <w:lang w:val="en-CA" w:eastAsia="en-CA"/>
          </w:rPr>
          <w:delText>input</w:delText>
        </w:r>
      </w:del>
      <w:ins w:id="284" w:author="Unknown Author" w:date="2021-06-25T12:55:54Z">
        <w:r>
          <w:rPr>
            <w:rFonts w:eastAsia="Times New Roman" w:cs="Times New Roman" w:ascii="Times New Roman" w:hAnsi="Times New Roman"/>
            <w:color w:val="000000"/>
            <w:sz w:val="24"/>
            <w:szCs w:val="24"/>
            <w:lang w:val="en-CA" w:eastAsia="en-CA"/>
          </w:rPr>
          <w:t>grid point</w:t>
        </w:r>
      </w:ins>
      <w:r>
        <w:rPr>
          <w:rFonts w:eastAsia="Times New Roman" w:cs="Times New Roman" w:ascii="Times New Roman" w:hAnsi="Times New Roman"/>
          <w:color w:val="000000"/>
          <w:sz w:val="24"/>
          <w:szCs w:val="24"/>
          <w:lang w:val="en-CA" w:eastAsia="en-CA"/>
        </w:rPr>
        <w:t xml:space="preserve">, or step size, is given by the parameter </w:t>
      </w:r>
      <w:r>
        <w:rPr>
          <w:rFonts w:eastAsia="Times New Roman" w:cs="Times New Roman" w:ascii="Times New Roman" w:hAnsi="Times New Roman"/>
          <w:i/>
          <w:iCs/>
          <w:color w:val="000000"/>
          <w:sz w:val="24"/>
          <w:szCs w:val="24"/>
          <w:lang w:val="en-CA" w:eastAsia="en-CA"/>
        </w:rPr>
        <w:t>h</w:t>
      </w:r>
      <w:r>
        <w:rPr>
          <w:rFonts w:eastAsia="Times New Roman" w:cs="Times New Roman" w:ascii="Times New Roman" w:hAnsi="Times New Roman"/>
          <w:color w:val="000000"/>
          <w:sz w:val="24"/>
          <w:szCs w:val="24"/>
          <w:lang w:val="en-CA" w:eastAsia="en-CA"/>
        </w:rPr>
        <w:t xml:space="preserve">. A low value of </w:t>
      </w:r>
      <w:r>
        <w:rPr>
          <w:rFonts w:eastAsia="Times New Roman" w:cs="Times New Roman" w:ascii="Times New Roman" w:hAnsi="Times New Roman"/>
          <w:i/>
          <w:iCs/>
          <w:color w:val="000000"/>
          <w:sz w:val="24"/>
          <w:szCs w:val="24"/>
          <w:lang w:val="en-CA" w:eastAsia="en-CA"/>
        </w:rPr>
        <w:t>h</w:t>
      </w:r>
      <w:r>
        <w:rPr>
          <w:rFonts w:eastAsia="Times New Roman" w:cs="Times New Roman" w:ascii="Times New Roman" w:hAnsi="Times New Roman"/>
          <w:color w:val="000000"/>
          <w:sz w:val="24"/>
          <w:szCs w:val="24"/>
          <w:lang w:val="en-CA" w:eastAsia="en-CA"/>
        </w:rPr>
        <w:t xml:space="preserve"> will yield a higher number of test inputs and a smoother and more precise decision boundary. A high value of </w:t>
      </w:r>
      <w:r>
        <w:rPr>
          <w:rFonts w:eastAsia="Times New Roman" w:cs="Times New Roman" w:ascii="Times New Roman" w:hAnsi="Times New Roman"/>
          <w:i/>
          <w:iCs/>
          <w:color w:val="000000"/>
          <w:sz w:val="24"/>
          <w:szCs w:val="24"/>
          <w:lang w:val="en-CA" w:eastAsia="en-CA"/>
        </w:rPr>
        <w:t>h</w:t>
      </w:r>
      <w:r>
        <w:rPr>
          <w:rFonts w:eastAsia="Times New Roman" w:cs="Times New Roman" w:ascii="Times New Roman" w:hAnsi="Times New Roman"/>
          <w:color w:val="000000"/>
          <w:sz w:val="24"/>
          <w:szCs w:val="24"/>
          <w:lang w:val="en-CA" w:eastAsia="en-CA"/>
        </w:rPr>
        <w:t xml:space="preserve"> will yield a lower number of test inputs and a rougher and less precise decision boundary. To ensure that the </w:t>
      </w:r>
      <w:r>
        <w:rPr>
          <w:rFonts w:eastAsia="Times New Roman" w:cs="Times New Roman" w:ascii="Times New Roman" w:hAnsi="Times New Roman"/>
          <w:i/>
          <w:iCs/>
          <w:color w:val="000000"/>
          <w:sz w:val="24"/>
          <w:szCs w:val="24"/>
          <w:lang w:val="en-CA" w:eastAsia="en-CA"/>
        </w:rPr>
        <w:t>h</w:t>
      </w:r>
      <w:r>
        <w:rPr>
          <w:rFonts w:eastAsia="Times New Roman" w:cs="Times New Roman" w:ascii="Times New Roman" w:hAnsi="Times New Roman"/>
          <w:color w:val="000000"/>
          <w:sz w:val="24"/>
          <w:szCs w:val="24"/>
          <w:lang w:val="en-CA" w:eastAsia="en-CA"/>
        </w:rPr>
        <w:t xml:space="preserve"> is small enough, we can set it at about 100 times smaller than the width of our dataset distribution</w:t>
      </w:r>
      <w:ins w:id="285" w:author="Unknown Author" w:date="2021-06-25T12:56:07Z">
        <w:r>
          <w:rPr>
            <w:rFonts w:eastAsia="Times New Roman" w:cs="Times New Roman" w:ascii="Times New Roman" w:hAnsi="Times New Roman"/>
            <w:color w:val="000000"/>
            <w:sz w:val="24"/>
            <w:szCs w:val="24"/>
            <w:lang w:val="en-CA" w:eastAsia="en-CA"/>
          </w:rPr>
          <w:t>[changed the code for this]</w:t>
        </w:r>
      </w:ins>
      <w:r>
        <w:rPr>
          <w:rFonts w:eastAsia="Times New Roman" w:cs="Times New Roman" w:ascii="Times New Roman" w:hAnsi="Times New Roman"/>
          <w:color w:val="000000"/>
          <w:sz w:val="24"/>
          <w:szCs w:val="24"/>
          <w:lang w:val="en-CA" w:eastAsia="en-CA"/>
        </w:rPr>
        <w:t xml:space="preserve">. The test inputs are then stored in a </w:t>
      </w:r>
      <w:r>
        <w:rPr>
          <w:rFonts w:eastAsia="Times New Roman" w:cs="Times New Roman" w:ascii="Times New Roman" w:hAnsi="Times New Roman"/>
          <w:i/>
          <w:iCs/>
          <w:color w:val="000000"/>
          <w:sz w:val="24"/>
          <w:szCs w:val="24"/>
          <w:lang w:val="en-CA" w:eastAsia="en-CA"/>
        </w:rPr>
        <w:t>Pandas Dataframe.</w:t>
      </w:r>
      <w:r>
        <w:rPr>
          <w:rFonts w:eastAsia="Times New Roman" w:cs="Times New Roman" w:ascii="Times New Roman" w:hAnsi="Times New Roman"/>
          <w:color w:val="000000"/>
          <w:sz w:val="24"/>
          <w:szCs w:val="24"/>
          <w:lang w:val="en-CA" w:eastAsia="en-CA"/>
        </w:rPr>
        <w:t> </w:t>
      </w:r>
    </w:p>
    <w:p>
      <w:pPr>
        <w:pStyle w:val="Normal"/>
        <w:spacing w:lineRule="auto" w:line="240" w:before="0" w:after="0"/>
        <w:rPr/>
      </w:pPr>
      <w:r>
        <w:rPr/>
        <w:drawing>
          <wp:inline distT="0" distB="0" distL="0" distR="0">
            <wp:extent cx="5943600" cy="2628900"/>
            <wp:effectExtent l="0" t="0" r="0" b="0"/>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17"/>
                    <a:stretch>
                      <a:fillRect/>
                    </a:stretch>
                  </pic:blipFill>
                  <pic:spPr bwMode="auto">
                    <a:xfrm>
                      <a:off x="0" y="0"/>
                      <a:ext cx="5943600" cy="2628900"/>
                    </a:xfrm>
                    <a:prstGeom prst="rect">
                      <a:avLst/>
                    </a:prstGeom>
                  </pic:spPr>
                </pic:pic>
              </a:graphicData>
            </a:graphic>
          </wp:inline>
        </w:drawing>
      </w:r>
    </w:p>
    <w:p>
      <w:pPr>
        <w:pStyle w:val="Normal"/>
        <w:numPr>
          <w:ilvl w:val="0"/>
          <w:numId w:val="12"/>
        </w:numPr>
        <w:spacing w:lineRule="auto" w:line="240" w:before="0" w:after="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Creating test inputs.</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rPr/>
      </w:pPr>
      <w:del w:id="286" w:author="Unknown Author" w:date="2021-06-25T12:56:43Z">
        <w:r>
          <w:rPr>
            <w:rFonts w:eastAsia="Times New Roman" w:cs="Times New Roman" w:ascii="Times New Roman" w:hAnsi="Times New Roman"/>
            <w:color w:val="000000"/>
            <w:sz w:val="24"/>
            <w:szCs w:val="24"/>
            <w:lang w:val="en-CA" w:eastAsia="en-CA"/>
          </w:rPr>
          <w:delText xml:space="preserve">Subsequently, the </w:delText>
        </w:r>
      </w:del>
      <w:del w:id="287" w:author="Unknown Author" w:date="2021-06-25T12:56:43Z">
        <w:r>
          <w:rPr>
            <w:rFonts w:eastAsia="Times New Roman" w:cs="Times New Roman" w:ascii="Times New Roman" w:hAnsi="Times New Roman"/>
            <w:i/>
            <w:iCs/>
            <w:color w:val="000000"/>
            <w:sz w:val="24"/>
            <w:szCs w:val="24"/>
            <w:lang w:val="en-CA" w:eastAsia="en-CA"/>
          </w:rPr>
          <w:delText>predict</w:delText>
        </w:r>
      </w:del>
      <w:del w:id="288" w:author="Unknown Author" w:date="2021-06-25T12:56:43Z">
        <w:r>
          <w:rPr>
            <w:rFonts w:eastAsia="Times New Roman" w:cs="Times New Roman" w:ascii="Times New Roman" w:hAnsi="Times New Roman"/>
            <w:color w:val="000000"/>
            <w:sz w:val="24"/>
            <w:szCs w:val="24"/>
            <w:lang w:val="en-CA" w:eastAsia="en-CA"/>
          </w:rPr>
          <w:delText xml:space="preserve"> function can be used on the test inputs to determine the decision boundary. First, the results, or predicted labels, are stored in a variable, </w:delText>
        </w:r>
      </w:del>
      <w:del w:id="289" w:author="Unknown Author" w:date="2021-06-25T12:56:43Z">
        <w:r>
          <w:rPr>
            <w:rFonts w:eastAsia="Times New Roman" w:cs="Times New Roman" w:ascii="Times New Roman" w:hAnsi="Times New Roman"/>
            <w:i/>
            <w:iCs/>
            <w:color w:val="000000"/>
            <w:sz w:val="24"/>
            <w:szCs w:val="24"/>
            <w:lang w:val="en-CA" w:eastAsia="en-CA"/>
          </w:rPr>
          <w:delText>predicted_labels</w:delText>
        </w:r>
      </w:del>
      <w:del w:id="290" w:author="Unknown Author" w:date="2021-06-25T12:56:43Z">
        <w:r>
          <w:rPr>
            <w:rFonts w:eastAsia="Times New Roman" w:cs="Times New Roman" w:ascii="Times New Roman" w:hAnsi="Times New Roman"/>
            <w:color w:val="000000"/>
            <w:sz w:val="24"/>
            <w:szCs w:val="24"/>
            <w:lang w:val="en-CA" w:eastAsia="en-CA"/>
          </w:rPr>
          <w:delText xml:space="preserve">, and it is then subsequently stored in a </w:delText>
        </w:r>
      </w:del>
      <w:del w:id="291" w:author="Unknown Author" w:date="2021-06-25T12:56:43Z">
        <w:r>
          <w:rPr>
            <w:rFonts w:eastAsia="Times New Roman" w:cs="Times New Roman" w:ascii="Times New Roman" w:hAnsi="Times New Roman"/>
            <w:i/>
            <w:iCs/>
            <w:color w:val="000000"/>
            <w:sz w:val="24"/>
            <w:szCs w:val="24"/>
            <w:lang w:val="en-CA" w:eastAsia="en-CA"/>
          </w:rPr>
          <w:delText>Pandas Dataframe</w:delText>
        </w:r>
      </w:del>
      <w:del w:id="292" w:author="Unknown Author" w:date="2021-06-25T12:56:43Z">
        <w:r>
          <w:rPr>
            <w:rFonts w:eastAsia="Times New Roman" w:cs="Times New Roman" w:ascii="Times New Roman" w:hAnsi="Times New Roman"/>
            <w:color w:val="000000"/>
            <w:sz w:val="24"/>
            <w:szCs w:val="24"/>
            <w:lang w:val="en-CA" w:eastAsia="en-CA"/>
          </w:rPr>
          <w:delText xml:space="preserve"> along with the test inputs. </w:delText>
        </w:r>
      </w:del>
      <w:ins w:id="293" w:author="Unknown Author" w:date="2021-06-25T12:56:49Z">
        <w:r>
          <w:rPr>
            <w:rFonts w:eastAsia="Times New Roman" w:cs="Times New Roman" w:ascii="Times New Roman" w:hAnsi="Times New Roman"/>
            <w:color w:val="000000"/>
            <w:sz w:val="24"/>
            <w:szCs w:val="24"/>
            <w:lang w:val="en-CA" w:eastAsia="en-CA"/>
          </w:rPr>
          <w:t xml:space="preserve"> </w:t>
        </w:r>
      </w:ins>
      <w:ins w:id="294" w:author="Unknown Author" w:date="2021-06-25T12:56:49Z">
        <w:r>
          <w:rPr>
            <w:rFonts w:eastAsia="Times New Roman" w:cs="Times New Roman" w:ascii="Times New Roman" w:hAnsi="Times New Roman"/>
            <w:color w:val="000000"/>
            <w:sz w:val="24"/>
            <w:szCs w:val="24"/>
            <w:lang w:val="en-CA" w:eastAsia="en-CA"/>
          </w:rPr>
          <w:t>[not needed]</w:t>
        </w:r>
      </w:ins>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rPr/>
      </w:pPr>
      <w:r>
        <w:rPr/>
        <w:drawing>
          <wp:inline distT="0" distB="0" distL="0" distR="0">
            <wp:extent cx="5943600" cy="1168400"/>
            <wp:effectExtent l="0" t="0" r="0" b="0"/>
            <wp:docPr id="1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descr=""/>
                    <pic:cNvPicPr>
                      <a:picLocks noChangeAspect="1" noChangeArrowheads="1"/>
                    </pic:cNvPicPr>
                  </pic:nvPicPr>
                  <pic:blipFill>
                    <a:blip r:embed="rId18"/>
                    <a:stretch>
                      <a:fillRect/>
                    </a:stretch>
                  </pic:blipFill>
                  <pic:spPr bwMode="auto">
                    <a:xfrm>
                      <a:off x="0" y="0"/>
                      <a:ext cx="5943600" cy="1168400"/>
                    </a:xfrm>
                    <a:prstGeom prst="rect">
                      <a:avLst/>
                    </a:prstGeom>
                  </pic:spPr>
                </pic:pic>
              </a:graphicData>
            </a:graphic>
          </wp:inline>
        </w:drawing>
      </w:r>
    </w:p>
    <w:p>
      <w:pPr>
        <w:pStyle w:val="Normal"/>
        <w:numPr>
          <w:ilvl w:val="0"/>
          <w:numId w:val="13"/>
        </w:numPr>
        <w:spacing w:lineRule="auto" w:line="240" w:before="0" w:after="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SVM predictions on test inputs.</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rPr/>
      </w:pPr>
      <w:r>
        <w:rPr>
          <w:rFonts w:eastAsia="Times New Roman" w:cs="Times New Roman" w:ascii="Times New Roman" w:hAnsi="Times New Roman"/>
          <w:color w:val="000000"/>
          <w:sz w:val="24"/>
          <w:szCs w:val="24"/>
          <w:lang w:val="en-CA" w:eastAsia="en-CA"/>
        </w:rPr>
        <w:t xml:space="preserve">Finally, we can plot the decision boundary using </w:t>
      </w:r>
      <w:r>
        <w:rPr>
          <w:rFonts w:eastAsia="Times New Roman" w:cs="Times New Roman" w:ascii="Times New Roman" w:hAnsi="Times New Roman"/>
          <w:i/>
          <w:iCs/>
          <w:color w:val="000000"/>
          <w:sz w:val="24"/>
          <w:szCs w:val="24"/>
          <w:lang w:val="en-CA" w:eastAsia="en-CA"/>
        </w:rPr>
        <w:t>Seaborn</w:t>
      </w:r>
      <w:r>
        <w:rPr>
          <w:rFonts w:eastAsia="Times New Roman" w:cs="Times New Roman" w:ascii="Times New Roman" w:hAnsi="Times New Roman"/>
          <w:color w:val="000000"/>
          <w:sz w:val="24"/>
          <w:szCs w:val="24"/>
          <w:lang w:val="en-CA" w:eastAsia="en-CA"/>
        </w:rPr>
        <w:t xml:space="preserve"> and </w:t>
      </w:r>
      <w:r>
        <w:rPr>
          <w:rFonts w:eastAsia="Times New Roman" w:cs="Times New Roman" w:ascii="Times New Roman" w:hAnsi="Times New Roman"/>
          <w:i/>
          <w:iCs/>
          <w:color w:val="000000"/>
          <w:sz w:val="24"/>
          <w:szCs w:val="24"/>
          <w:lang w:val="en-CA" w:eastAsia="en-CA"/>
        </w:rPr>
        <w:t xml:space="preserve">Matplotlib </w:t>
      </w:r>
      <w:r>
        <w:rPr>
          <w:rFonts w:eastAsia="Times New Roman" w:cs="Times New Roman" w:ascii="Times New Roman" w:hAnsi="Times New Roman"/>
          <w:color w:val="000000"/>
          <w:sz w:val="24"/>
          <w:szCs w:val="24"/>
          <w:lang w:val="en-CA" w:eastAsia="en-CA"/>
        </w:rPr>
        <w:t>to visualise the decision zones that the SVM has learned to represent for each class.</w:t>
      </w:r>
      <w:ins w:id="295" w:author="Unknown Author" w:date="2021-06-25T12:56:56Z">
        <w:r>
          <w:rPr>
            <w:rFonts w:eastAsia="Times New Roman" w:cs="Times New Roman" w:ascii="Times New Roman" w:hAnsi="Times New Roman"/>
            <w:color w:val="000000"/>
            <w:sz w:val="24"/>
            <w:szCs w:val="24"/>
            <w:lang w:val="en-CA" w:eastAsia="en-CA"/>
          </w:rPr>
          <w:t xml:space="preserve"> </w:t>
        </w:r>
      </w:ins>
      <w:ins w:id="296" w:author="Unknown Author" w:date="2021-06-25T12:56:56Z">
        <w:r>
          <w:rPr>
            <w:rFonts w:eastAsia="Times New Roman" w:cs="Times New Roman" w:ascii="Times New Roman" w:hAnsi="Times New Roman"/>
            <w:color w:val="000000"/>
            <w:sz w:val="24"/>
            <w:szCs w:val="24"/>
            <w:lang w:val="en-CA" w:eastAsia="en-CA"/>
          </w:rPr>
          <w:t>[countour plot looks better and should be faster I think]</w:t>
        </w:r>
      </w:ins>
    </w:p>
    <w:p>
      <w:pPr>
        <w:pStyle w:val="Normal"/>
        <w:spacing w:lineRule="auto" w:line="240" w:before="0" w:after="0"/>
        <w:rPr/>
      </w:pPr>
      <w:r>
        <w:rPr/>
        <w:drawing>
          <wp:inline distT="0" distB="0" distL="0" distR="0">
            <wp:extent cx="5943600" cy="4502150"/>
            <wp:effectExtent l="0" t="0" r="0" b="0"/>
            <wp:docPr id="1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pic:cNvPicPr>
                      <a:picLocks noChangeAspect="1" noChangeArrowheads="1"/>
                    </pic:cNvPicPr>
                  </pic:nvPicPr>
                  <pic:blipFill>
                    <a:blip r:embed="rId19"/>
                    <a:stretch>
                      <a:fillRect/>
                    </a:stretch>
                  </pic:blipFill>
                  <pic:spPr bwMode="auto">
                    <a:xfrm>
                      <a:off x="0" y="0"/>
                      <a:ext cx="5943600" cy="4502150"/>
                    </a:xfrm>
                    <a:prstGeom prst="rect">
                      <a:avLst/>
                    </a:prstGeom>
                  </pic:spPr>
                </pic:pic>
              </a:graphicData>
            </a:graphic>
          </wp:inline>
        </w:drawing>
      </w:r>
    </w:p>
    <w:p>
      <w:pPr>
        <w:pStyle w:val="Normal"/>
        <w:numPr>
          <w:ilvl w:val="0"/>
          <w:numId w:val="14"/>
        </w:numPr>
        <w:spacing w:lineRule="auto" w:line="240" w:before="0" w:after="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Decision Boundary on test inputs.</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rPr/>
      </w:pPr>
      <w:r>
        <w:rPr>
          <w:rFonts w:eastAsia="Times New Roman" w:cs="Times New Roman" w:ascii="Times New Roman" w:hAnsi="Times New Roman"/>
          <w:color w:val="000000"/>
          <w:sz w:val="24"/>
          <w:szCs w:val="24"/>
          <w:lang w:val="en-CA" w:eastAsia="en-CA"/>
        </w:rPr>
        <w:t>As it can be noted, implementation of the SVM in Python requires just a few lines of code</w:t>
      </w:r>
      <w:ins w:id="297" w:author="Unknown Author" w:date="2021-06-25T12:57:30Z">
        <w:r>
          <w:rPr>
            <w:rFonts w:eastAsia="Times New Roman" w:cs="Times New Roman" w:ascii="Times New Roman" w:hAnsi="Times New Roman"/>
            <w:color w:val="000000"/>
            <w:sz w:val="24"/>
            <w:szCs w:val="24"/>
            <w:lang w:val="en-CA" w:eastAsia="en-CA"/>
          </w:rPr>
          <w:t xml:space="preserve"> </w:t>
        </w:r>
      </w:ins>
      <w:ins w:id="298" w:author="Unknown Author" w:date="2021-06-25T12:57:30Z">
        <w:r>
          <w:rPr>
            <w:rFonts w:eastAsia="Times New Roman" w:cs="Times New Roman" w:ascii="Times New Roman" w:hAnsi="Times New Roman"/>
            <w:color w:val="000000"/>
            <w:sz w:val="24"/>
            <w:szCs w:val="24"/>
            <w:lang w:val="en-CA" w:eastAsia="en-CA"/>
          </w:rPr>
          <w:t>[might be useful to put all the lines in one cell and image]</w:t>
        </w:r>
      </w:ins>
      <w:r>
        <w:rPr>
          <w:rFonts w:eastAsia="Times New Roman" w:cs="Times New Roman" w:ascii="Times New Roman" w:hAnsi="Times New Roman"/>
          <w:color w:val="000000"/>
          <w:sz w:val="24"/>
          <w:szCs w:val="24"/>
          <w:lang w:val="en-CA" w:eastAsia="en-CA"/>
        </w:rPr>
        <w:t xml:space="preserve">. This makes using the SVM in python very simple </w:t>
      </w:r>
      <w:del w:id="299" w:author="Unknown Author" w:date="2021-06-25T12:57:53Z">
        <w:r>
          <w:rPr>
            <w:rFonts w:eastAsia="Times New Roman" w:cs="Times New Roman" w:ascii="Times New Roman" w:hAnsi="Times New Roman"/>
            <w:color w:val="000000"/>
            <w:sz w:val="24"/>
            <w:szCs w:val="24"/>
            <w:lang w:val="en-CA" w:eastAsia="en-CA"/>
          </w:rPr>
          <w:delText>and gives access to its classification power by the click of a button</w:delText>
        </w:r>
      </w:del>
      <w:r>
        <w:rPr>
          <w:rFonts w:eastAsia="Times New Roman" w:cs="Times New Roman" w:ascii="Times New Roman" w:hAnsi="Times New Roman"/>
          <w:color w:val="000000"/>
          <w:sz w:val="24"/>
          <w:szCs w:val="24"/>
          <w:lang w:val="en-CA" w:eastAsia="en-CA"/>
        </w:rPr>
        <w:t xml:space="preserve">. </w:t>
      </w:r>
    </w:p>
    <w:p>
      <w:pPr>
        <w:pStyle w:val="Normal"/>
        <w:spacing w:lineRule="auto" w:line="240" w:before="0" w:after="0"/>
        <w:ind w:left="0" w:right="0" w:firstLine="720"/>
        <w:rPr>
          <w:rFonts w:ascii="Times New Roman" w:hAnsi="Times New Roman" w:eastAsia="Times New Roman" w:cs="Times New Roman"/>
          <w:color w:val="000000"/>
          <w:sz w:val="24"/>
          <w:szCs w:val="24"/>
          <w:lang w:val="en-CA" w:eastAsia="en-CA"/>
          <w:ins w:id="302" w:author="Unknown Author" w:date="2021-06-25T12:58:04Z"/>
        </w:rPr>
      </w:pPr>
      <w:ins w:id="301" w:author="Unknown Author" w:date="2021-06-25T12:58:04Z">
        <w:r>
          <w:rPr>
            <w:rFonts w:eastAsia="Times New Roman" w:cs="Times New Roman" w:ascii="Times New Roman" w:hAnsi="Times New Roman"/>
            <w:color w:val="000000"/>
            <w:sz w:val="24"/>
            <w:szCs w:val="24"/>
            <w:lang w:val="en-CA" w:eastAsia="en-CA"/>
          </w:rPr>
        </w:r>
      </w:ins>
    </w:p>
    <w:p>
      <w:pPr>
        <w:pStyle w:val="Normal"/>
        <w:spacing w:lineRule="auto" w:line="240" w:before="0" w:after="0"/>
        <w:ind w:left="0" w:right="0" w:firstLine="720"/>
        <w:rPr>
          <w:rFonts w:ascii="Times New Roman" w:hAnsi="Times New Roman" w:eastAsia="Times New Roman" w:cs="Times New Roman"/>
          <w:color w:val="000000"/>
          <w:sz w:val="24"/>
          <w:szCs w:val="24"/>
          <w:lang w:val="en-CA" w:eastAsia="en-CA"/>
          <w:ins w:id="304" w:author="Unknown Author" w:date="2021-06-25T12:58:04Z"/>
        </w:rPr>
      </w:pPr>
      <w:ins w:id="303" w:author="Unknown Author" w:date="2021-06-25T12:58:04Z">
        <w:r>
          <w:rPr>
            <w:rFonts w:eastAsia="Times New Roman" w:cs="Times New Roman" w:ascii="Times New Roman" w:hAnsi="Times New Roman"/>
            <w:color w:val="000000"/>
            <w:sz w:val="24"/>
            <w:szCs w:val="24"/>
            <w:lang w:val="en-CA" w:eastAsia="en-CA"/>
          </w:rPr>
          <w:t>[Whole subsection on overlapping classes should be here, code is ready]</w:t>
        </w:r>
      </w:ins>
    </w:p>
    <w:p>
      <w:pPr>
        <w:pStyle w:val="Normal"/>
        <w:spacing w:lineRule="auto" w:line="240" w:before="0" w:after="0"/>
        <w:ind w:left="0" w:right="0" w:firstLine="720"/>
        <w:rPr>
          <w:rFonts w:ascii="Times New Roman" w:hAnsi="Times New Roman" w:eastAsia="Times New Roman" w:cs="Times New Roman"/>
          <w:color w:val="000000"/>
          <w:sz w:val="24"/>
          <w:szCs w:val="24"/>
          <w:lang w:val="en-CA" w:eastAsia="en-CA"/>
          <w:ins w:id="306" w:author="Unknown Author" w:date="2021-06-25T12:58:04Z"/>
        </w:rPr>
      </w:pPr>
      <w:ins w:id="305" w:author="Unknown Author" w:date="2021-06-25T12:58:04Z">
        <w:r>
          <w:rPr>
            <w:rFonts w:eastAsia="Times New Roman" w:cs="Times New Roman" w:ascii="Times New Roman" w:hAnsi="Times New Roman"/>
            <w:color w:val="000000"/>
            <w:sz w:val="24"/>
            <w:szCs w:val="24"/>
            <w:lang w:val="en-CA" w:eastAsia="en-CA"/>
          </w:rPr>
        </w:r>
      </w:ins>
    </w:p>
    <w:p>
      <w:pPr>
        <w:pStyle w:val="Normal"/>
        <w:spacing w:lineRule="auto" w:line="240" w:before="0" w:after="0"/>
        <w:ind w:left="0" w:right="0" w:firstLine="720"/>
        <w:rPr>
          <w:rFonts w:ascii="Times New Roman" w:hAnsi="Times New Roman" w:eastAsia="Times New Roman" w:cs="Times New Roman"/>
          <w:color w:val="000000"/>
          <w:sz w:val="24"/>
          <w:szCs w:val="24"/>
          <w:lang w:val="en-CA" w:eastAsia="en-CA"/>
          <w:ins w:id="308" w:author="Unknown Author" w:date="2021-06-25T12:58:04Z"/>
        </w:rPr>
      </w:pPr>
      <w:ins w:id="307" w:author="Unknown Author" w:date="2021-06-25T12:58:04Z">
        <w:r>
          <w:rPr>
            <w:rFonts w:eastAsia="Times New Roman" w:cs="Times New Roman" w:ascii="Times New Roman" w:hAnsi="Times New Roman"/>
            <w:color w:val="000000"/>
            <w:sz w:val="24"/>
            <w:szCs w:val="24"/>
            <w:lang w:val="en-CA" w:eastAsia="en-CA"/>
          </w:rPr>
          <w:t>[subsection title for cancer dataset]</w:t>
        </w:r>
      </w:ins>
    </w:p>
    <w:p>
      <w:pPr>
        <w:pStyle w:val="Normal"/>
        <w:spacing w:lineRule="auto" w:line="240" w:before="0" w:after="0"/>
        <w:ind w:left="0" w:right="0" w:firstLine="720"/>
        <w:rPr>
          <w:rFonts w:ascii="Times New Roman" w:hAnsi="Times New Roman" w:eastAsia="Times New Roman" w:cs="Times New Roman"/>
          <w:color w:val="000000"/>
          <w:sz w:val="24"/>
          <w:szCs w:val="24"/>
          <w:lang w:val="en-CA" w:eastAsia="en-CA"/>
          <w:ins w:id="310" w:author="Unknown Author" w:date="2021-06-25T12:58:04Z"/>
        </w:rPr>
      </w:pPr>
      <w:ins w:id="309" w:author="Unknown Author" w:date="2021-06-25T12:58:04Z">
        <w:r>
          <w:rPr>
            <w:rFonts w:eastAsia="Times New Roman" w:cs="Times New Roman" w:ascii="Times New Roman" w:hAnsi="Times New Roman"/>
            <w:color w:val="000000"/>
            <w:sz w:val="24"/>
            <w:szCs w:val="24"/>
            <w:lang w:val="en-CA" w:eastAsia="en-CA"/>
          </w:rPr>
        </w:r>
      </w:ins>
    </w:p>
    <w:p>
      <w:pPr>
        <w:pStyle w:val="Normal"/>
        <w:spacing w:lineRule="auto" w:line="240" w:before="0" w:after="0"/>
        <w:ind w:left="0" w:right="0" w:firstLine="720"/>
        <w:rPr/>
      </w:pPr>
      <w:r>
        <w:rPr>
          <w:rFonts w:eastAsia="Times New Roman" w:cs="Times New Roman" w:ascii="Times New Roman" w:hAnsi="Times New Roman"/>
          <w:color w:val="000000"/>
          <w:sz w:val="24"/>
          <w:szCs w:val="24"/>
          <w:lang w:val="en-CA" w:eastAsia="en-CA"/>
        </w:rPr>
        <w:t xml:space="preserve">This is not only applicable to 2D datasets, but to bigger, more “realistic”, datasets as well. In the </w:t>
      </w:r>
      <w:r>
        <w:rPr>
          <w:rFonts w:eastAsia="Times New Roman" w:cs="Times New Roman" w:ascii="Times New Roman" w:hAnsi="Times New Roman"/>
          <w:i/>
          <w:iCs/>
          <w:color w:val="000000"/>
          <w:sz w:val="24"/>
          <w:szCs w:val="24"/>
          <w:lang w:val="en-CA" w:eastAsia="en-CA"/>
        </w:rPr>
        <w:t>Scikit-learn</w:t>
      </w:r>
      <w:r>
        <w:rPr>
          <w:rFonts w:eastAsia="Times New Roman" w:cs="Times New Roman" w:ascii="Times New Roman" w:hAnsi="Times New Roman"/>
          <w:color w:val="000000"/>
          <w:sz w:val="24"/>
          <w:szCs w:val="24"/>
          <w:lang w:val="en-CA" w:eastAsia="en-CA"/>
        </w:rPr>
        <w:t xml:space="preserve"> library, there are many such datasets provided to test, practice or evaluate a model. One of such is the breast cancer dataset, which contains 589 inputs with 30 features for a malign or benign tumour. This data set can be imported using the same“</w:t>
      </w:r>
      <w:r>
        <w:rPr>
          <w:rFonts w:eastAsia="Times New Roman" w:cs="Times New Roman" w:ascii="Times New Roman" w:hAnsi="Times New Roman"/>
          <w:i/>
          <w:iCs/>
          <w:color w:val="000000"/>
          <w:sz w:val="24"/>
          <w:szCs w:val="24"/>
          <w:lang w:val="en-CA" w:eastAsia="en-CA"/>
        </w:rPr>
        <w:t>datasets</w:t>
      </w:r>
      <w:r>
        <w:rPr>
          <w:rFonts w:eastAsia="Times New Roman" w:cs="Times New Roman" w:ascii="Times New Roman" w:hAnsi="Times New Roman"/>
          <w:color w:val="000000"/>
          <w:sz w:val="24"/>
          <w:szCs w:val="24"/>
          <w:lang w:val="en-CA" w:eastAsia="en-CA"/>
        </w:rPr>
        <w:t>” package already used for the previous task. We can store the inputs in a variable X and the targets in a variable Y.</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rPr/>
      </w:pPr>
      <w:r>
        <w:rPr/>
        <w:drawing>
          <wp:inline distT="0" distB="0" distL="0" distR="0">
            <wp:extent cx="5943600" cy="1028700"/>
            <wp:effectExtent l="0" t="0" r="0" b="0"/>
            <wp:docPr id="1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descr=""/>
                    <pic:cNvPicPr>
                      <a:picLocks noChangeAspect="1" noChangeArrowheads="1"/>
                    </pic:cNvPicPr>
                  </pic:nvPicPr>
                  <pic:blipFill>
                    <a:blip r:embed="rId20"/>
                    <a:stretch>
                      <a:fillRect/>
                    </a:stretch>
                  </pic:blipFill>
                  <pic:spPr bwMode="auto">
                    <a:xfrm>
                      <a:off x="0" y="0"/>
                      <a:ext cx="5943600" cy="10287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rPr/>
      </w:pPr>
      <w:r>
        <w:rPr>
          <w:rFonts w:eastAsia="Times New Roman" w:cs="Times New Roman" w:ascii="Times New Roman" w:hAnsi="Times New Roman"/>
          <w:color w:val="000000"/>
          <w:sz w:val="24"/>
          <w:szCs w:val="24"/>
          <w:lang w:val="en-CA" w:eastAsia="en-CA"/>
        </w:rPr>
        <w:t xml:space="preserve">Once again, to get an </w:t>
      </w:r>
      <w:del w:id="311" w:author="Unknown Author" w:date="2021-06-25T12:59:33Z">
        <w:r>
          <w:rPr>
            <w:rFonts w:eastAsia="Times New Roman" w:cs="Times New Roman" w:ascii="Times New Roman" w:hAnsi="Times New Roman"/>
            <w:color w:val="000000"/>
            <w:sz w:val="24"/>
            <w:szCs w:val="24"/>
            <w:lang w:val="en-CA" w:eastAsia="en-CA"/>
          </w:rPr>
          <w:delText>organised</w:delText>
        </w:r>
      </w:del>
      <w:ins w:id="312" w:author="Unknown Author" w:date="2021-06-25T12:59:33Z">
        <w:r>
          <w:rPr>
            <w:rFonts w:eastAsia="Times New Roman" w:cs="Times New Roman" w:ascii="Times New Roman" w:hAnsi="Times New Roman"/>
            <w:color w:val="000000"/>
            <w:sz w:val="24"/>
            <w:szCs w:val="24"/>
            <w:lang w:val="en-CA" w:eastAsia="en-CA"/>
          </w:rPr>
          <w:t>organized</w:t>
        </w:r>
      </w:ins>
      <w:r>
        <w:rPr>
          <w:rFonts w:eastAsia="Times New Roman" w:cs="Times New Roman" w:ascii="Times New Roman" w:hAnsi="Times New Roman"/>
          <w:color w:val="000000"/>
          <w:sz w:val="24"/>
          <w:szCs w:val="24"/>
          <w:lang w:val="en-CA" w:eastAsia="en-CA"/>
        </w:rPr>
        <w:t xml:space="preserve"> view of the dataset, we can use a </w:t>
      </w:r>
      <w:r>
        <w:rPr>
          <w:rFonts w:eastAsia="Times New Roman" w:cs="Times New Roman" w:ascii="Times New Roman" w:hAnsi="Times New Roman"/>
          <w:i/>
          <w:iCs/>
          <w:color w:val="000000"/>
          <w:sz w:val="24"/>
          <w:szCs w:val="24"/>
          <w:lang w:val="en-CA" w:eastAsia="en-CA"/>
        </w:rPr>
        <w:t xml:space="preserve">Pandas </w:t>
      </w:r>
      <w:r>
        <w:rPr>
          <w:rFonts w:eastAsia="Times New Roman" w:cs="Times New Roman" w:ascii="Times New Roman" w:hAnsi="Times New Roman"/>
          <w:color w:val="000000"/>
          <w:sz w:val="24"/>
          <w:szCs w:val="24"/>
          <w:lang w:val="en-CA" w:eastAsia="en-CA"/>
        </w:rPr>
        <w:t>dataframe. As previous</w:t>
      </w:r>
      <w:ins w:id="313" w:author="Unknown Author" w:date="2021-06-25T12:59:40Z">
        <w:r>
          <w:rPr>
            <w:rFonts w:eastAsia="Times New Roman" w:cs="Times New Roman" w:ascii="Times New Roman" w:hAnsi="Times New Roman"/>
            <w:color w:val="000000"/>
            <w:sz w:val="24"/>
            <w:szCs w:val="24"/>
            <w:lang w:val="en-CA" w:eastAsia="en-CA"/>
          </w:rPr>
          <w:t>ly</w:t>
        </w:r>
      </w:ins>
      <w:r>
        <w:rPr>
          <w:rFonts w:eastAsia="Times New Roman" w:cs="Times New Roman" w:ascii="Times New Roman" w:hAnsi="Times New Roman"/>
          <w:color w:val="000000"/>
          <w:sz w:val="24"/>
          <w:szCs w:val="24"/>
          <w:lang w:val="en-CA" w:eastAsia="en-CA"/>
        </w:rPr>
        <w:t xml:space="preserve">, this step is optional. We can </w:t>
      </w:r>
      <w:r>
        <w:rPr>
          <w:rFonts w:eastAsia="Times New Roman" w:cs="Times New Roman" w:ascii="Times New Roman" w:hAnsi="Times New Roman"/>
          <w:i/>
          <w:iCs/>
          <w:color w:val="000000"/>
          <w:sz w:val="24"/>
          <w:szCs w:val="24"/>
          <w:lang w:val="en-CA" w:eastAsia="en-CA"/>
        </w:rPr>
        <w:t>print</w:t>
      </w:r>
      <w:r>
        <w:rPr>
          <w:rFonts w:eastAsia="Times New Roman" w:cs="Times New Roman" w:ascii="Times New Roman" w:hAnsi="Times New Roman"/>
          <w:color w:val="000000"/>
          <w:sz w:val="24"/>
          <w:szCs w:val="24"/>
          <w:lang w:val="en-CA" w:eastAsia="en-CA"/>
        </w:rPr>
        <w:t xml:space="preserve"> the length of the dataset to see that there are 569 inputs with 30 features. We can use the </w:t>
      </w:r>
      <w:r>
        <w:rPr>
          <w:rFonts w:eastAsia="Times New Roman" w:cs="Times New Roman" w:ascii="Times New Roman" w:hAnsi="Times New Roman"/>
          <w:i/>
          <w:iCs/>
          <w:color w:val="000000"/>
          <w:sz w:val="24"/>
          <w:szCs w:val="24"/>
          <w:lang w:val="en-CA" w:eastAsia="en-CA"/>
        </w:rPr>
        <w:t>.head()</w:t>
      </w:r>
      <w:r>
        <w:rPr>
          <w:rFonts w:eastAsia="Times New Roman" w:cs="Times New Roman" w:ascii="Times New Roman" w:hAnsi="Times New Roman"/>
          <w:color w:val="000000"/>
          <w:sz w:val="24"/>
          <w:szCs w:val="24"/>
          <w:lang w:val="en-CA" w:eastAsia="en-CA"/>
        </w:rPr>
        <w:t xml:space="preserve"> function to see the first five inputs.</w:t>
      </w:r>
    </w:p>
    <w:p>
      <w:pPr>
        <w:pStyle w:val="Normal"/>
        <w:spacing w:lineRule="auto" w:line="240" w:before="0" w:after="0"/>
        <w:rPr/>
      </w:pPr>
      <w:r>
        <w:rPr/>
        <w:drawing>
          <wp:inline distT="0" distB="0" distL="0" distR="0">
            <wp:extent cx="5943600" cy="2622550"/>
            <wp:effectExtent l="0" t="0" r="0" b="0"/>
            <wp:docPr id="17"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descr=""/>
                    <pic:cNvPicPr>
                      <a:picLocks noChangeAspect="1" noChangeArrowheads="1"/>
                    </pic:cNvPicPr>
                  </pic:nvPicPr>
                  <pic:blipFill>
                    <a:blip r:embed="rId21"/>
                    <a:stretch>
                      <a:fillRect/>
                    </a:stretch>
                  </pic:blipFill>
                  <pic:spPr bwMode="auto">
                    <a:xfrm>
                      <a:off x="0" y="0"/>
                      <a:ext cx="5943600" cy="262255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rPr/>
      </w:pPr>
      <w:r>
        <w:rPr>
          <w:rFonts w:eastAsia="Times New Roman" w:cs="Times New Roman" w:ascii="Times New Roman" w:hAnsi="Times New Roman"/>
          <w:color w:val="000000"/>
          <w:sz w:val="24"/>
          <w:szCs w:val="24"/>
          <w:lang w:val="en-CA" w:eastAsia="en-CA"/>
        </w:rPr>
        <w:t>To train and evaluate an SVM on the new dataset, the same steps as in figure X can be done. First, we create the SVM (in this case with an “rbf” kernel</w:t>
      </w:r>
      <w:ins w:id="314" w:author="Unknown Author" w:date="2021-06-25T13:00:01Z">
        <w:r>
          <w:rPr>
            <w:rFonts w:eastAsia="Times New Roman" w:cs="Times New Roman" w:ascii="Times New Roman" w:hAnsi="Times New Roman"/>
            <w:color w:val="000000"/>
            <w:sz w:val="24"/>
            <w:szCs w:val="24"/>
            <w:lang w:val="en-CA" w:eastAsia="en-CA"/>
          </w:rPr>
          <w:t xml:space="preserve"> </w:t>
        </w:r>
      </w:ins>
      <w:ins w:id="315" w:author="Unknown Author" w:date="2021-06-25T13:00:01Z">
        <w:r>
          <w:rPr>
            <w:rFonts w:eastAsia="Times New Roman" w:cs="Times New Roman" w:ascii="Times New Roman" w:hAnsi="Times New Roman"/>
            <w:color w:val="000000"/>
            <w:sz w:val="24"/>
            <w:szCs w:val="24"/>
            <w:lang w:val="en-CA" w:eastAsia="en-CA"/>
          </w:rPr>
          <w:t>[this is the default I think. We should have a whole subection that briefly goes on the different hyperparameters and more or less when to tune each of them. We should also make a separate tutorial on hyperparam tuning with sklearn (Pipeline, Cross-validation, param grid/random search)]</w:t>
        </w:r>
      </w:ins>
      <w:r>
        <w:rPr>
          <w:rFonts w:eastAsia="Times New Roman" w:cs="Times New Roman" w:ascii="Times New Roman" w:hAnsi="Times New Roman"/>
          <w:color w:val="000000"/>
          <w:sz w:val="24"/>
          <w:szCs w:val="24"/>
          <w:lang w:val="en-CA" w:eastAsia="en-CA"/>
        </w:rPr>
        <w:t xml:space="preserve">) and then train it on the dataset with the </w:t>
      </w:r>
      <w:r>
        <w:rPr>
          <w:rFonts w:eastAsia="Times New Roman" w:cs="Times New Roman" w:ascii="Times New Roman" w:hAnsi="Times New Roman"/>
          <w:i/>
          <w:iCs/>
          <w:color w:val="000000"/>
          <w:sz w:val="24"/>
          <w:szCs w:val="24"/>
          <w:lang w:val="en-CA" w:eastAsia="en-CA"/>
        </w:rPr>
        <w:t>fit</w:t>
      </w:r>
      <w:r>
        <w:rPr>
          <w:rFonts w:eastAsia="Times New Roman" w:cs="Times New Roman" w:ascii="Times New Roman" w:hAnsi="Times New Roman"/>
          <w:color w:val="000000"/>
          <w:sz w:val="24"/>
          <w:szCs w:val="24"/>
          <w:lang w:val="en-CA" w:eastAsia="en-CA"/>
        </w:rPr>
        <w:t xml:space="preserve"> function. Subsequently, with the </w:t>
      </w:r>
      <w:r>
        <w:rPr>
          <w:rFonts w:eastAsia="Times New Roman" w:cs="Times New Roman" w:ascii="Times New Roman" w:hAnsi="Times New Roman"/>
          <w:i/>
          <w:iCs/>
          <w:color w:val="000000"/>
          <w:sz w:val="24"/>
          <w:szCs w:val="24"/>
          <w:lang w:val="en-CA" w:eastAsia="en-CA"/>
        </w:rPr>
        <w:t>score</w:t>
      </w:r>
      <w:r>
        <w:rPr>
          <w:rFonts w:eastAsia="Times New Roman" w:cs="Times New Roman" w:ascii="Times New Roman" w:hAnsi="Times New Roman"/>
          <w:color w:val="000000"/>
          <w:sz w:val="24"/>
          <w:szCs w:val="24"/>
          <w:lang w:val="en-CA" w:eastAsia="en-CA"/>
        </w:rPr>
        <w:t xml:space="preserve"> function we can observe that the SVM has correctly classified around 92% of the dataset.</w:t>
      </w:r>
      <w:ins w:id="316" w:author="Unknown Author" w:date="2021-06-25T13:01:33Z">
        <w:r>
          <w:rPr>
            <w:rFonts w:eastAsia="Times New Roman" w:cs="Times New Roman" w:ascii="Times New Roman" w:hAnsi="Times New Roman"/>
            <w:color w:val="000000"/>
            <w:sz w:val="24"/>
            <w:szCs w:val="24"/>
            <w:lang w:val="en-CA" w:eastAsia="en-CA"/>
          </w:rPr>
          <w:t xml:space="preserve"> </w:t>
        </w:r>
      </w:ins>
      <w:ins w:id="317" w:author="Unknown Author" w:date="2021-06-25T13:01:33Z">
        <w:r>
          <w:rPr>
            <w:rFonts w:eastAsia="Times New Roman" w:cs="Times New Roman" w:ascii="Times New Roman" w:hAnsi="Times New Roman"/>
            <w:color w:val="000000"/>
            <w:sz w:val="24"/>
            <w:szCs w:val="24"/>
            <w:lang w:val="en-CA" w:eastAsia="en-CA"/>
          </w:rPr>
          <w:t>[Testing on trainng set again. Added a split-train-test and confusion matrix to new code]</w:t>
        </w:r>
      </w:ins>
      <w:r>
        <w:rPr>
          <w:rFonts w:eastAsia="Times New Roman" w:cs="Times New Roman" w:ascii="Times New Roman" w:hAnsi="Times New Roman"/>
          <w:color w:val="000000"/>
          <w:sz w:val="24"/>
          <w:szCs w:val="24"/>
          <w:lang w:val="en-CA" w:eastAsia="en-CA"/>
        </w:rPr>
        <w:t> </w:t>
      </w:r>
    </w:p>
    <w:p>
      <w:pPr>
        <w:pStyle w:val="Normal"/>
        <w:spacing w:lineRule="auto" w:line="240" w:before="0" w:after="0"/>
        <w:rPr/>
      </w:pPr>
      <w:r>
        <w:rPr/>
        <w:drawing>
          <wp:inline distT="0" distB="0" distL="0" distR="0">
            <wp:extent cx="5943600" cy="1600200"/>
            <wp:effectExtent l="0" t="0" r="0" b="0"/>
            <wp:docPr id="18"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descr=""/>
                    <pic:cNvPicPr>
                      <a:picLocks noChangeAspect="1" noChangeArrowheads="1"/>
                    </pic:cNvPicPr>
                  </pic:nvPicPr>
                  <pic:blipFill>
                    <a:blip r:embed="rId22"/>
                    <a:stretch>
                      <a:fillRect/>
                    </a:stretch>
                  </pic:blipFill>
                  <pic:spPr bwMode="auto">
                    <a:xfrm>
                      <a:off x="0" y="0"/>
                      <a:ext cx="5943600" cy="16002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ind w:left="0" w:right="0" w:firstLine="720"/>
        <w:rPr/>
      </w:pPr>
      <w:r>
        <w:rPr>
          <w:rFonts w:eastAsia="Times New Roman" w:cs="Times New Roman" w:ascii="Times New Roman" w:hAnsi="Times New Roman"/>
          <w:color w:val="000000"/>
          <w:sz w:val="24"/>
          <w:szCs w:val="24"/>
          <w:lang w:val="en-CA" w:eastAsia="en-CA"/>
        </w:rPr>
        <w:t xml:space="preserve">Although a classification performance of 92% might seem decent, it would be desirable to achieve 100% performance. Thankfully, the SVM package form </w:t>
      </w:r>
      <w:r>
        <w:rPr>
          <w:rFonts w:eastAsia="Times New Roman" w:cs="Times New Roman" w:ascii="Times New Roman" w:hAnsi="Times New Roman"/>
          <w:i/>
          <w:iCs/>
          <w:color w:val="000000"/>
          <w:sz w:val="24"/>
          <w:szCs w:val="24"/>
          <w:lang w:val="en-CA" w:eastAsia="en-CA"/>
        </w:rPr>
        <w:t>Scikit-Learn</w:t>
      </w:r>
      <w:r>
        <w:rPr>
          <w:rFonts w:eastAsia="Times New Roman" w:cs="Times New Roman" w:ascii="Times New Roman" w:hAnsi="Times New Roman"/>
          <w:color w:val="000000"/>
          <w:sz w:val="24"/>
          <w:szCs w:val="24"/>
          <w:lang w:val="en-CA" w:eastAsia="en-CA"/>
        </w:rPr>
        <w:t xml:space="preserve"> comes with many parameters that can be changed and tuned to a specific task. </w:t>
      </w:r>
      <w:ins w:id="318" w:author="Unknown Author" w:date="2021-06-25T13:02:21Z">
        <w:r>
          <w:rPr>
            <w:rFonts w:eastAsia="Times New Roman" w:cs="Times New Roman" w:ascii="Times New Roman" w:hAnsi="Times New Roman"/>
            <w:color w:val="000000"/>
            <w:sz w:val="24"/>
            <w:szCs w:val="24"/>
            <w:lang w:val="en-CA" w:eastAsia="en-CA"/>
          </w:rPr>
          <w:t>[Would have a separate subsection talkinga bout hyperparams]</w:t>
        </w:r>
      </w:ins>
      <w:r>
        <w:rPr>
          <w:rFonts w:eastAsia="Times New Roman" w:cs="Times New Roman" w:ascii="Times New Roman" w:hAnsi="Times New Roman"/>
          <w:color w:val="000000"/>
          <w:sz w:val="24"/>
          <w:szCs w:val="24"/>
          <w:lang w:val="en-CA" w:eastAsia="en-CA"/>
        </w:rPr>
        <w:t xml:space="preserve">Once such a parameter is </w:t>
      </w:r>
      <w:r>
        <w:rPr>
          <w:rFonts w:eastAsia="Times New Roman" w:cs="Times New Roman" w:ascii="Times New Roman" w:hAnsi="Times New Roman"/>
          <w:i/>
          <w:iCs/>
          <w:color w:val="000000"/>
          <w:sz w:val="24"/>
          <w:szCs w:val="24"/>
          <w:lang w:val="en-CA" w:eastAsia="en-CA"/>
        </w:rPr>
        <w:t>gamma</w:t>
      </w:r>
      <w:r>
        <w:rPr>
          <w:rFonts w:eastAsia="Times New Roman" w:cs="Times New Roman" w:ascii="Times New Roman" w:hAnsi="Times New Roman"/>
          <w:color w:val="000000"/>
          <w:sz w:val="24"/>
          <w:szCs w:val="24"/>
          <w:lang w:val="en-CA" w:eastAsia="en-CA"/>
        </w:rPr>
        <w:t xml:space="preserve"> which can be manually set to any value. Essentially, the </w:t>
      </w:r>
      <w:r>
        <w:rPr>
          <w:rFonts w:eastAsia="Times New Roman" w:cs="Times New Roman" w:ascii="Times New Roman" w:hAnsi="Times New Roman"/>
          <w:i/>
          <w:iCs/>
          <w:color w:val="000000"/>
          <w:sz w:val="24"/>
          <w:szCs w:val="24"/>
          <w:lang w:val="en-CA" w:eastAsia="en-CA"/>
        </w:rPr>
        <w:t xml:space="preserve">gamma </w:t>
      </w:r>
      <w:r>
        <w:rPr>
          <w:rFonts w:eastAsia="Times New Roman" w:cs="Times New Roman" w:ascii="Times New Roman" w:hAnsi="Times New Roman"/>
          <w:color w:val="000000"/>
          <w:sz w:val="24"/>
          <w:szCs w:val="24"/>
          <w:lang w:val="en-CA" w:eastAsia="en-CA"/>
        </w:rPr>
        <w:t xml:space="preserve">parameter influences whether “closer” or “further” points are considered important by the SVM. Although such parameters fall outside the scope of this tutorial, for a more in-depth explanation, please see </w:t>
      </w:r>
      <w:r>
        <w:fldChar w:fldCharType="begin"/>
      </w:r>
      <w:r>
        <w:rPr>
          <w:rStyle w:val="DefaultCharacterStyle"/>
          <w:sz w:val="24"/>
          <w:u w:val="single"/>
          <w:szCs w:val="24"/>
          <w:rFonts w:eastAsia="Times New Roman" w:cs="Times New Roman" w:ascii="Times New Roman" w:hAnsi="Times New Roman"/>
          <w:color w:val="1155CC"/>
          <w:lang w:val="en-CA" w:eastAsia="en-CA"/>
        </w:rPr>
        <w:instrText> HYPERLINK "https://scikit-learn.org/stable/auto_examples/svm/plot_rbf_parameters.html" \l ":~:text=Intuitively%2C the gamma parameter defines,the model as support vectors"</w:instrText>
      </w:r>
      <w:r>
        <w:rPr>
          <w:rStyle w:val="DefaultCharacterStyle"/>
          <w:sz w:val="24"/>
          <w:u w:val="single"/>
          <w:szCs w:val="24"/>
          <w:rFonts w:eastAsia="Times New Roman" w:cs="Times New Roman" w:ascii="Times New Roman" w:hAnsi="Times New Roman"/>
          <w:color w:val="1155CC"/>
          <w:lang w:val="en-CA" w:eastAsia="en-CA"/>
        </w:rPr>
        <w:fldChar w:fldCharType="separate"/>
      </w:r>
      <w:r>
        <w:rPr>
          <w:rStyle w:val="DefaultCharacterStyle"/>
          <w:rFonts w:eastAsia="Times New Roman" w:cs="Times New Roman" w:ascii="Times New Roman" w:hAnsi="Times New Roman"/>
          <w:color w:val="1155CC"/>
          <w:sz w:val="24"/>
          <w:szCs w:val="24"/>
          <w:u w:val="single"/>
          <w:lang w:val="en-CA" w:eastAsia="en-CA"/>
        </w:rPr>
        <w:t>https://scikit-learn.org/stable/auto_examples/svm/plot_rbf_parameters.html#:~:text=Intuitively%2C%20the%20gamma%20parameter%20defines,the%20model%20as%20support%20vectors</w:t>
      </w:r>
      <w:r>
        <w:rPr>
          <w:rStyle w:val="DefaultCharacterStyle"/>
          <w:sz w:val="24"/>
          <w:u w:val="single"/>
          <w:szCs w:val="24"/>
          <w:rFonts w:eastAsia="Times New Roman" w:cs="Times New Roman" w:ascii="Times New Roman" w:hAnsi="Times New Roman"/>
          <w:color w:val="1155CC"/>
          <w:lang w:val="en-CA" w:eastAsia="en-CA"/>
        </w:rPr>
        <w:fldChar w:fldCharType="end"/>
      </w:r>
      <w:r>
        <w:rPr>
          <w:rFonts w:eastAsia="Times New Roman" w:cs="Times New Roman" w:ascii="Times New Roman" w:hAnsi="Times New Roman"/>
          <w:color w:val="000000"/>
          <w:sz w:val="24"/>
          <w:szCs w:val="24"/>
          <w:lang w:val="en-CA" w:eastAsia="en-CA"/>
        </w:rPr>
        <w:t>. Thus, by setting the gamma parameter to 1, we can achieve 100% classification performance on the breast cancer dataset. </w:t>
      </w:r>
      <w:ins w:id="319" w:author="Unknown Author" w:date="2021-06-25T13:02:43Z">
        <w:r>
          <w:rPr>
            <w:rFonts w:eastAsia="Times New Roman" w:cs="Times New Roman" w:ascii="Times New Roman" w:hAnsi="Times New Roman"/>
            <w:color w:val="000000"/>
            <w:sz w:val="24"/>
            <w:szCs w:val="24"/>
            <w:lang w:val="en-CA" w:eastAsia="en-CA"/>
          </w:rPr>
          <w:t>[Because using trainng set, might want ot play with hyperparams on train-test split data see if you can increase default accuracy]</w:t>
        </w:r>
      </w:ins>
    </w:p>
    <w:p>
      <w:pPr>
        <w:pStyle w:val="Normal"/>
        <w:spacing w:lineRule="auto" w:line="240"/>
        <w:jc w:val="both"/>
        <w:rPr/>
      </w:pPr>
      <w:r>
        <w:rPr/>
        <w:drawing>
          <wp:inline distT="0" distB="0" distL="0" distR="0">
            <wp:extent cx="5943600" cy="1562100"/>
            <wp:effectExtent l="0" t="0" r="0" b="0"/>
            <wp:docPr id="1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 descr=""/>
                    <pic:cNvPicPr>
                      <a:picLocks noChangeAspect="1" noChangeArrowheads="1"/>
                    </pic:cNvPicPr>
                  </pic:nvPicPr>
                  <pic:blipFill>
                    <a:blip r:embed="rId23"/>
                    <a:stretch>
                      <a:fillRect/>
                    </a:stretch>
                  </pic:blipFill>
                  <pic:spPr bwMode="auto">
                    <a:xfrm>
                      <a:off x="0" y="0"/>
                      <a:ext cx="5943600" cy="15621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val="en-CA" w:eastAsia="en-CA"/>
        </w:rPr>
      </w:pPr>
      <w:ins w:id="320" w:author="Unknown Author" w:date="2021-06-25T13:03:27Z">
        <w:r>
          <w:rPr>
            <w:rFonts w:eastAsia="Times New Roman" w:cs="Times New Roman" w:ascii="Times New Roman" w:hAnsi="Times New Roman"/>
            <w:sz w:val="24"/>
            <w:szCs w:val="24"/>
            <w:lang w:val="en-CA" w:eastAsia="en-CA"/>
          </w:rPr>
          <w:t>[Let’s finish the main text, move it to Latex (if I remember we need to do Latex for TQMP) and then do the math in Latex... it’s a bit cleaner]</w:t>
        </w:r>
      </w:ins>
    </w:p>
    <w:p>
      <w:pPr>
        <w:pStyle w:val="Normal"/>
        <w:spacing w:lineRule="auto" w:line="240"/>
        <w:jc w:val="both"/>
        <w:rPr>
          <w:rFonts w:ascii="Times New Roman" w:hAnsi="Times New Roman" w:eastAsia="Times New Roman" w:cs="Times New Roman"/>
          <w:b/>
          <w:b/>
          <w:bCs/>
          <w:color w:val="000000"/>
          <w:sz w:val="36"/>
          <w:szCs w:val="36"/>
          <w:lang w:val="en-CA" w:eastAsia="en-CA"/>
        </w:rPr>
      </w:pPr>
      <w:r>
        <w:rPr>
          <w:rFonts w:eastAsia="Times New Roman" w:cs="Times New Roman" w:ascii="Times New Roman" w:hAnsi="Times New Roman"/>
          <w:b/>
          <w:bCs/>
          <w:color w:val="000000"/>
          <w:sz w:val="36"/>
          <w:szCs w:val="36"/>
          <w:lang w:val="en-CA" w:eastAsia="en-CA"/>
        </w:rPr>
        <w:t>The math behind SVM</w:t>
      </w:r>
    </w:p>
    <w:p>
      <w:pPr>
        <w:pStyle w:val="Normal"/>
        <w:spacing w:lineRule="auto" w:line="240"/>
        <w:jc w:val="both"/>
        <w:rPr>
          <w:rFonts w:ascii="Times New Roman" w:hAnsi="Times New Roman" w:eastAsia="Times New Roman" w:cs="Times New Roman"/>
          <w:b/>
          <w:b/>
          <w:bCs/>
          <w:color w:val="000000"/>
          <w:sz w:val="24"/>
          <w:szCs w:val="24"/>
          <w:lang w:val="en-CA" w:eastAsia="en-CA"/>
        </w:rPr>
      </w:pPr>
      <w:r>
        <w:rPr>
          <w:rFonts w:eastAsia="Times New Roman" w:cs="Times New Roman" w:ascii="Times New Roman" w:hAnsi="Times New Roman"/>
          <w:b/>
          <w:bCs/>
          <w:color w:val="000000"/>
          <w:sz w:val="24"/>
          <w:szCs w:val="24"/>
          <w:lang w:val="en-CA" w:eastAsia="en-CA"/>
        </w:rPr>
        <w:t>Notation</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We first define an individual data point or measurement by the row vector </w:t>
      </w:r>
      <w:r>
        <w:rPr>
          <w:rFonts w:eastAsia="Times New Roman" w:cs="Times New Roman" w:ascii="Cambria Math" w:hAnsi="Cambria Math"/>
          <w:color w:val="000000"/>
          <w:sz w:val="24"/>
          <w:szCs w:val="24"/>
          <w:lang w:val="en-CA" w:eastAsia="en-CA"/>
        </w:rPr>
        <w:t>x</w:t>
      </w:r>
      <w:r>
        <w:rPr>
          <w:rFonts w:eastAsia="Times New Roman" w:cs="Times New Roman" w:ascii="Times New Roman" w:hAnsi="Times New Roman"/>
          <w:color w:val="000000"/>
          <w:sz w:val="24"/>
          <w:szCs w:val="24"/>
          <w:lang w:val="en-CA" w:eastAsia="en-CA"/>
        </w:rPr>
        <w:t>:</w:t>
      </w:r>
    </w:p>
    <w:p>
      <w:pPr>
        <w:pStyle w:val="Normal"/>
        <w:spacing w:lineRule="auto" w:line="240"/>
        <w:jc w:val="center"/>
        <w:rPr/>
      </w:pPr>
      <w:r>
        <w:rPr>
          <w:rFonts w:eastAsia="Times New Roman" w:cs="Times New Roman" w:ascii="Cambria Math" w:hAnsi="Cambria Math"/>
          <w:color w:val="000000"/>
          <w:sz w:val="24"/>
          <w:szCs w:val="24"/>
          <w:lang w:val="en-CA" w:eastAsia="en-CA"/>
        </w:rPr>
        <w:t>x=x1</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xj</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xF</w:t>
      </w:r>
      <w:r>
        <w:rPr>
          <w:rFonts w:eastAsia="Times New Roman" w:cs="Calibri"/>
          <w:color w:val="000000"/>
          <w:lang w:val="en-CA" w:eastAsia="en-CA"/>
        </w:rPr>
        <w:t xml:space="preserve"> </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Each element </w:t>
      </w:r>
      <w:r>
        <w:rPr>
          <w:rFonts w:eastAsia="Times New Roman" w:cs="Times New Roman" w:ascii="Cambria Math" w:hAnsi="Cambria Math"/>
          <w:color w:val="000000"/>
          <w:sz w:val="24"/>
          <w:szCs w:val="24"/>
          <w:lang w:val="en-CA" w:eastAsia="en-CA"/>
        </w:rPr>
        <w:t>xj</w:t>
      </w:r>
      <w:r>
        <w:rPr>
          <w:rFonts w:eastAsia="Times New Roman" w:cs="Times New Roman" w:ascii="Times New Roman" w:hAnsi="Times New Roman"/>
          <w:color w:val="000000"/>
          <w:sz w:val="24"/>
          <w:szCs w:val="24"/>
          <w:lang w:val="en-CA" w:eastAsia="en-CA"/>
        </w:rPr>
        <w:t xml:space="preserve"> represents the magnitude of feature </w:t>
      </w:r>
      <w:r>
        <w:rPr>
          <w:rFonts w:eastAsia="Times New Roman" w:cs="Times New Roman" w:ascii="Cambria Math" w:hAnsi="Cambria Math"/>
          <w:color w:val="000000"/>
          <w:sz w:val="24"/>
          <w:szCs w:val="24"/>
          <w:lang w:val="en-CA" w:eastAsia="en-CA"/>
        </w:rPr>
        <w:t>j=1,2,…,F</w:t>
      </w:r>
      <w:r>
        <w:rPr>
          <w:rFonts w:eastAsia="Times New Roman" w:cs="Times New Roman" w:ascii="Times New Roman" w:hAnsi="Times New Roman"/>
          <w:color w:val="000000"/>
          <w:sz w:val="24"/>
          <w:szCs w:val="24"/>
          <w:lang w:val="en-CA" w:eastAsia="en-CA"/>
        </w:rPr>
        <w:t xml:space="preserve"> with F being the total number of features. The </w:t>
      </w:r>
      <w:r>
        <w:rPr>
          <w:rFonts w:eastAsia="Times New Roman" w:cs="Times New Roman" w:ascii="Cambria Math" w:hAnsi="Cambria Math"/>
          <w:color w:val="000000"/>
          <w:sz w:val="24"/>
          <w:szCs w:val="24"/>
          <w:lang w:val="en-CA" w:eastAsia="en-CA"/>
        </w:rPr>
        <w:t>x</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vector</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 xml:space="preserve">can be thought as a data point in an F-dimensional space </w:t>
      </w:r>
      <w:r>
        <w:rPr>
          <w:rFonts w:eastAsia="Times New Roman" w:cs="Times New Roman" w:ascii="Cambria Math" w:hAnsi="Cambria Math"/>
          <w:color w:val="000000"/>
          <w:sz w:val="24"/>
          <w:szCs w:val="24"/>
          <w:lang w:val="en-CA" w:eastAsia="en-CA"/>
        </w:rPr>
        <w:t>F⊆CF</w:t>
      </w:r>
      <w:r>
        <w:rPr>
          <w:rFonts w:eastAsia="Times New Roman" w:cs="Times New Roman" w:ascii="Times New Roman" w:hAnsi="Times New Roman"/>
          <w:color w:val="000000"/>
          <w:sz w:val="24"/>
          <w:szCs w:val="24"/>
          <w:lang w:val="en-CA" w:eastAsia="en-CA"/>
        </w:rPr>
        <w:t xml:space="preserve"> and most commonly </w:t>
      </w:r>
      <w:r>
        <w:rPr>
          <w:rFonts w:eastAsia="Times New Roman" w:cs="Times New Roman" w:ascii="Cambria Math" w:hAnsi="Cambria Math"/>
          <w:color w:val="000000"/>
          <w:sz w:val="24"/>
          <w:szCs w:val="24"/>
          <w:lang w:val="en-CA" w:eastAsia="en-CA"/>
        </w:rPr>
        <w:t>F⊆RF</w:t>
      </w:r>
      <w:r>
        <w:rPr>
          <w:rFonts w:eastAsia="Times New Roman" w:cs="Times New Roman" w:ascii="Times New Roman" w:hAnsi="Times New Roman"/>
          <w:color w:val="000000"/>
          <w:sz w:val="24"/>
          <w:szCs w:val="24"/>
          <w:lang w:val="en-CA" w:eastAsia="en-CA"/>
        </w:rPr>
        <w:t xml:space="preserve">. We call </w:t>
      </w:r>
      <w:r>
        <w:rPr>
          <w:rFonts w:eastAsia="Times New Roman" w:cs="Times New Roman" w:ascii="Cambria Math" w:hAnsi="Cambria Math"/>
          <w:color w:val="000000"/>
          <w:sz w:val="24"/>
          <w:szCs w:val="24"/>
          <w:lang w:val="en-CA" w:eastAsia="en-CA"/>
        </w:rPr>
        <w:t>F</w:t>
      </w:r>
      <w:r>
        <w:rPr>
          <w:rFonts w:eastAsia="Times New Roman" w:cs="Times New Roman" w:ascii="Times New Roman" w:hAnsi="Times New Roman"/>
          <w:color w:val="000000"/>
          <w:sz w:val="24"/>
          <w:szCs w:val="24"/>
          <w:lang w:val="en-CA" w:eastAsia="en-CA"/>
        </w:rPr>
        <w:t xml:space="preserve"> the </w:t>
      </w:r>
      <w:r>
        <w:rPr>
          <w:rFonts w:eastAsia="Times New Roman" w:cs="Times New Roman" w:ascii="Times New Roman" w:hAnsi="Times New Roman"/>
          <w:color w:val="000000"/>
          <w:sz w:val="24"/>
          <w:szCs w:val="24"/>
          <w:u w:val="single"/>
          <w:lang w:val="en-CA" w:eastAsia="en-CA"/>
        </w:rPr>
        <w:t>feature space</w:t>
      </w:r>
      <w:r>
        <w:rPr>
          <w:rFonts w:eastAsia="Times New Roman" w:cs="Times New Roman" w:ascii="Times New Roman" w:hAnsi="Times New Roman"/>
          <w:color w:val="000000"/>
          <w:sz w:val="24"/>
          <w:szCs w:val="24"/>
          <w:lang w:val="en-CA" w:eastAsia="en-CA"/>
        </w:rPr>
        <w:t xml:space="preserve">. The training set is composed of </w:t>
      </w:r>
      <w:r>
        <w:rPr>
          <w:rFonts w:eastAsia="Times New Roman" w:cs="Times New Roman" w:ascii="Times New Roman" w:hAnsi="Times New Roman"/>
          <w:i/>
          <w:iCs/>
          <w:color w:val="000000"/>
          <w:sz w:val="24"/>
          <w:szCs w:val="24"/>
          <w:lang w:val="en-CA" w:eastAsia="en-CA"/>
        </w:rPr>
        <w:t>N</w:t>
      </w:r>
      <w:r>
        <w:rPr>
          <w:rFonts w:eastAsia="Times New Roman" w:cs="Times New Roman" w:ascii="Times New Roman" w:hAnsi="Times New Roman"/>
          <w:color w:val="000000"/>
          <w:sz w:val="24"/>
          <w:szCs w:val="24"/>
          <w:lang w:val="en-CA" w:eastAsia="en-CA"/>
        </w:rPr>
        <w:t xml:space="preserve"> individual measurements, which we can index by the letter </w:t>
      </w:r>
      <w:r>
        <w:rPr>
          <w:rFonts w:eastAsia="Times New Roman" w:cs="Times New Roman" w:ascii="Cambria Math" w:hAnsi="Cambria Math"/>
          <w:color w:val="000000"/>
          <w:sz w:val="24"/>
          <w:szCs w:val="24"/>
          <w:lang w:val="en-CA" w:eastAsia="en-CA"/>
        </w:rPr>
        <w:t xml:space="preserve">i =1,2,…,N </w:t>
      </w:r>
      <w:r>
        <w:rPr>
          <w:rFonts w:eastAsia="Times New Roman" w:cs="Times New Roman" w:ascii="Times New Roman" w:hAnsi="Times New Roman"/>
          <w:color w:val="000000"/>
          <w:sz w:val="24"/>
          <w:szCs w:val="24"/>
          <w:lang w:val="en-CA" w:eastAsia="en-CA"/>
        </w:rPr>
        <w:t>and arrange them in table form such that the training set can be written as:</w:t>
      </w:r>
    </w:p>
    <w:p>
      <w:pPr>
        <w:pStyle w:val="Normal"/>
        <w:spacing w:lineRule="auto" w:line="240"/>
        <w:jc w:val="center"/>
        <w:rPr/>
      </w:pPr>
      <w:r>
        <w:rPr>
          <w:rFonts w:eastAsia="Times New Roman" w:cs="Times New Roman" w:ascii="Cambria Math" w:hAnsi="Cambria Math"/>
          <w:color w:val="000000"/>
          <w:sz w:val="24"/>
          <w:szCs w:val="24"/>
          <w:lang w:val="en-CA" w:eastAsia="en-CA"/>
        </w:rPr>
        <w:t>X=x1</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xi</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xN</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=x11</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x1j</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x1F</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xi1</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xij</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xiF</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xN1</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xNj</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xNF</w:t>
      </w:r>
      <w:r>
        <w:rPr>
          <w:rFonts w:eastAsia="Times New Roman" w:cs="Calibri"/>
          <w:color w:val="000000"/>
          <w:lang w:val="en-CA" w:eastAsia="en-CA"/>
        </w:rPr>
        <w:t xml:space="preserve"> </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In our example, a vector </w:t>
      </w:r>
      <w:r>
        <w:rPr>
          <w:rFonts w:eastAsia="Times New Roman" w:cs="Times New Roman" w:ascii="Cambria Math" w:hAnsi="Cambria Math"/>
          <w:color w:val="000000"/>
          <w:sz w:val="24"/>
          <w:szCs w:val="24"/>
          <w:lang w:val="en-CA" w:eastAsia="en-CA"/>
        </w:rPr>
        <w:t>xi</w:t>
      </w:r>
      <w:r>
        <w:rPr>
          <w:rFonts w:eastAsia="Times New Roman" w:cs="Times New Roman" w:ascii="Times New Roman" w:hAnsi="Times New Roman"/>
          <w:color w:val="000000"/>
          <w:sz w:val="24"/>
          <w:szCs w:val="24"/>
          <w:lang w:val="en-CA" w:eastAsia="en-CA"/>
        </w:rPr>
        <w:t xml:space="preserve"> refers to an individual dot (either blue or red) with its two associated features (</w:t>
      </w:r>
      <w:r>
        <w:rPr>
          <w:rFonts w:eastAsia="Times New Roman" w:cs="Times New Roman" w:ascii="Times New Roman" w:hAnsi="Times New Roman"/>
          <w:i/>
          <w:iCs/>
          <w:color w:val="000000"/>
          <w:sz w:val="24"/>
          <w:szCs w:val="24"/>
          <w:lang w:val="en-CA" w:eastAsia="en-CA"/>
        </w:rPr>
        <w:t>x</w:t>
      </w:r>
      <w:r>
        <w:rPr>
          <w:rFonts w:eastAsia="Times New Roman" w:cs="Times New Roman" w:ascii="Times New Roman" w:hAnsi="Times New Roman"/>
          <w:color w:val="000000"/>
          <w:sz w:val="24"/>
          <w:szCs w:val="24"/>
          <w:lang w:val="en-CA" w:eastAsia="en-CA"/>
        </w:rPr>
        <w:t xml:space="preserve"> and </w:t>
      </w:r>
      <w:r>
        <w:rPr>
          <w:rFonts w:eastAsia="Times New Roman" w:cs="Times New Roman" w:ascii="Times New Roman" w:hAnsi="Times New Roman"/>
          <w:i/>
          <w:iCs/>
          <w:color w:val="000000"/>
          <w:sz w:val="24"/>
          <w:szCs w:val="24"/>
          <w:lang w:val="en-CA" w:eastAsia="en-CA"/>
        </w:rPr>
        <w:t>y</w:t>
      </w:r>
      <w:r>
        <w:rPr>
          <w:rFonts w:eastAsia="Times New Roman" w:cs="Times New Roman" w:ascii="Times New Roman" w:hAnsi="Times New Roman"/>
          <w:color w:val="000000"/>
          <w:sz w:val="24"/>
          <w:szCs w:val="24"/>
          <w:lang w:val="en-CA" w:eastAsia="en-CA"/>
        </w:rPr>
        <w:t>, F = 2).</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 xml:space="preserve">In the context of a binary classifier, we define the class label for data point </w:t>
      </w:r>
      <w:r>
        <w:rPr>
          <w:rFonts w:eastAsia="Times New Roman" w:cs="Times New Roman" w:ascii="Cambria Math" w:hAnsi="Cambria Math"/>
          <w:color w:val="000000"/>
          <w:sz w:val="24"/>
          <w:szCs w:val="24"/>
          <w:lang w:val="en-CA" w:eastAsia="en-CA"/>
        </w:rPr>
        <w:t>xi</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 xml:space="preserve">as </w:t>
      </w:r>
      <w:r>
        <w:rPr>
          <w:rFonts w:eastAsia="Times New Roman" w:cs="Times New Roman" w:ascii="Cambria Math" w:hAnsi="Cambria Math"/>
          <w:color w:val="000000"/>
          <w:sz w:val="24"/>
          <w:szCs w:val="24"/>
          <w:lang w:val="en-CA" w:eastAsia="en-CA"/>
        </w:rPr>
        <w:t>yi=-1, 1</w:t>
      </w:r>
      <w:r>
        <w:rPr>
          <w:rFonts w:eastAsia="Times New Roman" w:cs="Times New Roman" w:ascii="Times New Roman" w:hAnsi="Times New Roman"/>
          <w:color w:val="000000"/>
          <w:sz w:val="24"/>
          <w:szCs w:val="24"/>
          <w:lang w:val="en-CA" w:eastAsia="en-CA"/>
        </w:rPr>
        <w:t>. The label of a data point is an arbitrary representation of the class, i.e. 1 (blue) or -1 (red). The training dataset of N measurements is therefore defined as the pairs:</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x1, y1,…,xi, yi, …,xN, yN</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We can concisely define the training set and individual classes as:</w:t>
      </w:r>
    </w:p>
    <w:p>
      <w:pPr>
        <w:pStyle w:val="Normal"/>
        <w:spacing w:lineRule="auto" w:line="240"/>
        <w:jc w:val="center"/>
        <w:rPr/>
      </w:pPr>
      <w:r>
        <w:rPr>
          <w:rFonts w:eastAsia="Times New Roman" w:cs="Times New Roman" w:ascii="Cambria Math" w:hAnsi="Cambria Math"/>
          <w:color w:val="000000"/>
          <w:sz w:val="24"/>
          <w:szCs w:val="24"/>
          <w:lang w:val="es-AR" w:eastAsia="en-CA"/>
        </w:rPr>
        <w:t>Xy=X</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y</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=x1</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y1</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xi</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yi</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xN</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yN</w:t>
      </w:r>
      <w:r>
        <w:rPr>
          <w:rFonts w:eastAsia="Times New Roman" w:cs="Calibri"/>
          <w:color w:val="000000"/>
          <w:lang w:val="es-AR" w:eastAsia="en-CA"/>
        </w:rPr>
        <w:t xml:space="preserve"> </w:t>
      </w:r>
    </w:p>
    <w:p>
      <w:pPr>
        <w:pStyle w:val="Normal"/>
        <w:spacing w:lineRule="auto" w:line="240"/>
        <w:jc w:val="both"/>
        <w:rPr>
          <w:rFonts w:ascii="Times New Roman" w:hAnsi="Times New Roman" w:eastAsia="Times New Roman" w:cs="Times New Roman"/>
          <w:b/>
          <w:b/>
          <w:bCs/>
          <w:color w:val="000000"/>
          <w:sz w:val="24"/>
          <w:szCs w:val="24"/>
          <w:lang w:val="en-CA" w:eastAsia="en-CA"/>
        </w:rPr>
      </w:pPr>
      <w:r>
        <w:rPr>
          <w:rFonts w:eastAsia="Times New Roman" w:cs="Times New Roman" w:ascii="Times New Roman" w:hAnsi="Times New Roman"/>
          <w:b/>
          <w:bCs/>
          <w:color w:val="000000"/>
          <w:sz w:val="24"/>
          <w:szCs w:val="24"/>
          <w:lang w:val="en-CA" w:eastAsia="en-CA"/>
        </w:rPr>
        <w:t>Hyperplane Geometry</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SVM performs its operations based on class and boundary hyperplanes. It is necessary then to first define them in mathematical terms. A hyperplane can be fully defined by a vector perpendicular to its surface, what is called its normal vector </w:t>
      </w:r>
      <w:r>
        <w:rPr>
          <w:rFonts w:eastAsia="Times New Roman" w:cs="Times New Roman" w:ascii="Cambria Math" w:hAnsi="Cambria Math"/>
          <w:color w:val="000000"/>
          <w:sz w:val="24"/>
          <w:szCs w:val="24"/>
          <w:lang w:val="en-CA" w:eastAsia="en-CA"/>
        </w:rPr>
        <w:t>w</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 xml:space="preserve">and an offset scalar value </w:t>
      </w:r>
      <w:r>
        <w:rPr>
          <w:rFonts w:eastAsia="Times New Roman" w:cs="Times New Roman" w:ascii="Times New Roman" w:hAnsi="Times New Roman"/>
          <w:i/>
          <w:iCs/>
          <w:color w:val="000000"/>
          <w:sz w:val="24"/>
          <w:szCs w:val="24"/>
          <w:lang w:val="en-CA" w:eastAsia="en-CA"/>
        </w:rPr>
        <w:t>c</w:t>
      </w:r>
      <w:r>
        <w:rPr>
          <w:rFonts w:eastAsia="Times New Roman" w:cs="Times New Roman" w:ascii="Times New Roman" w:hAnsi="Times New Roman"/>
          <w:color w:val="000000"/>
          <w:sz w:val="24"/>
          <w:szCs w:val="24"/>
          <w:lang w:val="en-CA" w:eastAsia="en-CA"/>
        </w:rPr>
        <w:t xml:space="preserve"> in the general equation for a plane:</w:t>
      </w:r>
    </w:p>
    <w:p>
      <w:pPr>
        <w:pStyle w:val="Normal"/>
        <w:spacing w:lineRule="auto" w:line="240"/>
        <w:jc w:val="center"/>
        <w:rPr/>
      </w:pPr>
      <w:r>
        <w:rPr>
          <w:rFonts w:eastAsia="Times New Roman" w:cs="Times New Roman" w:ascii="Cambria Math" w:hAnsi="Cambria Math"/>
          <w:color w:val="000000"/>
          <w:sz w:val="24"/>
          <w:szCs w:val="24"/>
          <w:lang w:val="en-CA" w:eastAsia="en-CA"/>
        </w:rPr>
        <w:t>w=w1</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wj</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wF</w:t>
      </w:r>
      <w:r>
        <w:rPr>
          <w:rFonts w:eastAsia="Times New Roman" w:cs="Calibri"/>
          <w:color w:val="000000"/>
          <w:lang w:val="en-CA" w:eastAsia="en-CA"/>
        </w:rPr>
        <w:t xml:space="preserve"> </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w:t>
      </w:r>
      <w:r>
        <w:rPr>
          <w:rFonts w:eastAsia="Times New Roman" w:cs="Times New Roman" w:ascii="Cambria Math" w:hAnsi="Cambria Math"/>
          <w:color w:val="000000"/>
          <w:sz w:val="24"/>
          <w:szCs w:val="24"/>
          <w:lang w:val="en-CA" w:eastAsia="en-CA"/>
        </w:rPr>
        <w:t>w∙x=c</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Where </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represents the dot-product between the two vectors. For simplicity, the dot product notation will be dropped and considered implicitly.</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w:t>
      </w:r>
      <w:r>
        <w:rPr>
          <w:rFonts w:eastAsia="Times New Roman" w:cs="Times New Roman" w:ascii="Cambria Math" w:hAnsi="Cambria Math"/>
          <w:color w:val="000000"/>
          <w:sz w:val="24"/>
          <w:szCs w:val="24"/>
          <w:lang w:val="en-CA" w:eastAsia="en-CA"/>
        </w:rPr>
        <w:t>wx=c</w:t>
      </w:r>
    </w:p>
    <w:p>
      <w:pPr>
        <w:pStyle w:val="Normal"/>
        <w:spacing w:lineRule="auto" w:line="240"/>
        <w:jc w:val="center"/>
        <w:rPr/>
      </w:pPr>
      <w:r>
        <w:rPr/>
        <w:drawing>
          <wp:inline distT="0" distB="0" distL="0" distR="0">
            <wp:extent cx="2609850" cy="2247900"/>
            <wp:effectExtent l="0" t="0" r="0" b="0"/>
            <wp:docPr id="20"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descr=""/>
                    <pic:cNvPicPr>
                      <a:picLocks noChangeAspect="1" noChangeArrowheads="1"/>
                    </pic:cNvPicPr>
                  </pic:nvPicPr>
                  <pic:blipFill>
                    <a:blip r:embed="rId24"/>
                    <a:stretch>
                      <a:fillRect/>
                    </a:stretch>
                  </pic:blipFill>
                  <pic:spPr bwMode="auto">
                    <a:xfrm>
                      <a:off x="0" y="0"/>
                      <a:ext cx="2609850" cy="2247900"/>
                    </a:xfrm>
                    <a:prstGeom prst="rect">
                      <a:avLst/>
                    </a:prstGeom>
                  </pic:spPr>
                </pic:pic>
              </a:graphicData>
            </a:graphic>
          </wp:inline>
        </w:drawing>
      </w:r>
    </w:p>
    <w:p>
      <w:pPr>
        <w:pStyle w:val="Normal"/>
        <w:numPr>
          <w:ilvl w:val="0"/>
          <w:numId w:val="15"/>
        </w:numPr>
        <w:spacing w:lineRule="auto" w:line="240"/>
        <w:jc w:val="center"/>
        <w:textAlignment w:val="baseline"/>
        <w:rPr/>
      </w:pPr>
      <w:r>
        <w:rPr>
          <w:rFonts w:eastAsia="Times New Roman" w:cs="Times New Roman" w:ascii="Times New Roman" w:hAnsi="Times New Roman"/>
          <w:color w:val="000000"/>
          <w:sz w:val="24"/>
          <w:szCs w:val="24"/>
          <w:lang w:val="en-CA" w:eastAsia="en-CA"/>
        </w:rPr>
        <w:t xml:space="preserve">Definition of a hyperplane by its normal vector </w:t>
      </w:r>
      <w:r>
        <w:rPr>
          <w:rFonts w:eastAsia="Times New Roman" w:cs="Times New Roman" w:ascii="Times New Roman" w:hAnsi="Times New Roman"/>
          <w:i/>
          <w:iCs/>
          <w:color w:val="000000"/>
          <w:sz w:val="24"/>
          <w:szCs w:val="24"/>
          <w:lang w:val="en-CA" w:eastAsia="en-CA"/>
        </w:rPr>
        <w:t>w</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We can see how such definition of a plane is sufficient by taking the example of a hyperplane in 2D space, a straight line:</w:t>
      </w:r>
    </w:p>
    <w:p>
      <w:pPr>
        <w:pStyle w:val="Normal"/>
        <w:spacing w:lineRule="auto" w:line="240"/>
        <w:jc w:val="center"/>
        <w:rPr>
          <w:rFonts w:ascii="Cambria Math" w:hAnsi="Cambria Math" w:eastAsia="Times New Roman" w:cs="Times New Roman"/>
          <w:color w:val="000000"/>
          <w:sz w:val="24"/>
          <w:szCs w:val="24"/>
          <w:lang w:val="es-AR" w:eastAsia="en-CA"/>
        </w:rPr>
      </w:pPr>
      <w:r>
        <w:rPr>
          <w:rFonts w:eastAsia="Times New Roman" w:cs="Times New Roman" w:ascii="Cambria Math" w:hAnsi="Cambria Math"/>
          <w:color w:val="000000"/>
          <w:sz w:val="24"/>
          <w:szCs w:val="24"/>
          <w:lang w:val="es-AR" w:eastAsia="en-CA"/>
        </w:rPr>
        <w:t>wx=c</w:t>
      </w:r>
    </w:p>
    <w:p>
      <w:pPr>
        <w:pStyle w:val="Normal"/>
        <w:spacing w:lineRule="auto" w:line="240"/>
        <w:jc w:val="center"/>
        <w:rPr/>
      </w:pPr>
      <w:r>
        <w:rPr>
          <w:rFonts w:eastAsia="Times New Roman" w:cs="Times New Roman" w:ascii="Cambria Math" w:hAnsi="Cambria Math"/>
          <w:color w:val="000000"/>
          <w:sz w:val="24"/>
          <w:szCs w:val="24"/>
          <w:lang w:val="es-AR" w:eastAsia="en-CA"/>
        </w:rPr>
        <w:t>w1</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w2</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x</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y</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=c</w:t>
      </w:r>
    </w:p>
    <w:p>
      <w:pPr>
        <w:pStyle w:val="Normal"/>
        <w:spacing w:lineRule="auto" w:line="240"/>
        <w:jc w:val="center"/>
        <w:rPr>
          <w:rFonts w:ascii="Cambria Math" w:hAnsi="Cambria Math" w:eastAsia="Times New Roman" w:cs="Times New Roman"/>
          <w:color w:val="000000"/>
          <w:sz w:val="24"/>
          <w:szCs w:val="24"/>
          <w:lang w:val="es-AR" w:eastAsia="en-CA"/>
        </w:rPr>
      </w:pPr>
      <w:r>
        <w:rPr>
          <w:rFonts w:eastAsia="Times New Roman" w:cs="Times New Roman" w:ascii="Cambria Math" w:hAnsi="Cambria Math"/>
          <w:color w:val="000000"/>
          <w:sz w:val="24"/>
          <w:szCs w:val="24"/>
          <w:lang w:val="es-AR" w:eastAsia="en-CA"/>
        </w:rPr>
        <w:t>w1x+w2y=c</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y=-w1w2x+cw2</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y=mx+n</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Before finding the decision boundary, each class must be represented by a hyperplane. For each of the two classes of the training set data, we define the hyperplanes </w:t>
      </w:r>
      <w:r>
        <w:rPr>
          <w:rFonts w:eastAsia="Times New Roman" w:cs="Times New Roman" w:ascii="Cambria Math" w:hAnsi="Cambria Math"/>
          <w:color w:val="000000"/>
          <w:sz w:val="24"/>
          <w:szCs w:val="24"/>
          <w:lang w:val="en-CA" w:eastAsia="en-CA"/>
        </w:rPr>
        <w:t>-</w:t>
      </w:r>
      <w:r>
        <w:rPr>
          <w:rFonts w:eastAsia="Times New Roman" w:cs="Times New Roman" w:ascii="Times New Roman" w:hAnsi="Times New Roman"/>
          <w:color w:val="000000"/>
          <w:sz w:val="24"/>
          <w:szCs w:val="24"/>
          <w:lang w:val="en-CA" w:eastAsia="en-CA"/>
        </w:rPr>
        <w:t xml:space="preserve">, </w:t>
      </w:r>
      <w:r>
        <w:rPr>
          <w:rFonts w:eastAsia="Times New Roman" w:cs="Times New Roman" w:ascii="Cambria Math" w:hAnsi="Cambria Math"/>
          <w:color w:val="000000"/>
          <w:sz w:val="24"/>
          <w:szCs w:val="24"/>
          <w:lang w:val="en-CA" w:eastAsia="en-CA"/>
        </w:rPr>
        <w:t>+</w:t>
      </w:r>
      <w:r>
        <w:rPr>
          <w:rFonts w:eastAsia="Times New Roman" w:cs="Times New Roman" w:ascii="Times New Roman" w:hAnsi="Times New Roman"/>
          <w:color w:val="000000"/>
          <w:sz w:val="24"/>
          <w:szCs w:val="24"/>
          <w:lang w:val="en-CA" w:eastAsia="en-CA"/>
        </w:rPr>
        <w:t xml:space="preserve">, which respectively correspond to class </w:t>
      </w:r>
      <w:r>
        <w:rPr>
          <w:rFonts w:eastAsia="Times New Roman" w:cs="Times New Roman" w:ascii="Cambria Math" w:hAnsi="Cambria Math"/>
          <w:color w:val="000000"/>
          <w:sz w:val="24"/>
          <w:szCs w:val="24"/>
          <w:lang w:val="en-CA" w:eastAsia="en-CA"/>
        </w:rPr>
        <w:t>yi=-1</w:t>
      </w:r>
      <w:r>
        <w:rPr>
          <w:rFonts w:eastAsia="Times New Roman" w:cs="Times New Roman" w:ascii="Times New Roman" w:hAnsi="Times New Roman"/>
          <w:color w:val="000000"/>
          <w:sz w:val="24"/>
          <w:szCs w:val="24"/>
          <w:lang w:val="en-CA" w:eastAsia="en-CA"/>
        </w:rPr>
        <w:t xml:space="preserve"> and </w:t>
      </w:r>
      <w:r>
        <w:rPr>
          <w:rFonts w:eastAsia="Times New Roman" w:cs="Times New Roman" w:ascii="Cambria Math" w:hAnsi="Cambria Math"/>
          <w:color w:val="000000"/>
          <w:sz w:val="24"/>
          <w:szCs w:val="24"/>
          <w:lang w:val="en-CA" w:eastAsia="en-CA"/>
        </w:rPr>
        <w:t>yi=1</w:t>
      </w:r>
      <w:r>
        <w:rPr>
          <w:rFonts w:eastAsia="Times New Roman" w:cs="Times New Roman" w:ascii="Times New Roman" w:hAnsi="Times New Roman"/>
          <w:color w:val="000000"/>
          <w:sz w:val="24"/>
          <w:szCs w:val="24"/>
          <w:lang w:val="en-CA" w:eastAsia="en-CA"/>
        </w:rPr>
        <w:t>:</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 w-T x-=c-</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 w+T x+=c+</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For the SVM to work, a few restrictions must be imposed. The first is that the hyperplanes are to be parallel:</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w-w+</w:t>
      </w:r>
    </w:p>
    <w:p>
      <w:pPr>
        <w:pStyle w:val="Normal"/>
        <w:spacing w:lineRule="auto" w:line="240" w:before="0" w:after="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We further assume the normal vectors to be equal and pointing in the direction of the positive class:</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w-=w+=w</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We also impose the following restriction on the offset constants:</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cy=yi-b</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Where </w:t>
      </w:r>
      <w:r>
        <w:rPr>
          <w:rFonts w:eastAsia="Times New Roman" w:cs="Times New Roman" w:ascii="Times New Roman" w:hAnsi="Times New Roman"/>
          <w:i/>
          <w:iCs/>
          <w:color w:val="000000"/>
          <w:sz w:val="24"/>
          <w:szCs w:val="24"/>
          <w:lang w:val="en-CA" w:eastAsia="en-CA"/>
        </w:rPr>
        <w:t>b</w:t>
      </w:r>
      <w:r>
        <w:rPr>
          <w:rFonts w:eastAsia="Times New Roman" w:cs="Times New Roman" w:ascii="Times New Roman" w:hAnsi="Times New Roman"/>
          <w:color w:val="000000"/>
          <w:sz w:val="24"/>
          <w:szCs w:val="24"/>
          <w:lang w:val="en-CA" w:eastAsia="en-CA"/>
        </w:rPr>
        <w:t xml:space="preserve"> is a shared constant across hyperplanes. Given these restrictions, the hyperplanes can be concisely defined as:</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y: wx+b=y</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From these two hyperplanes, the decision boundary </w:t>
      </w:r>
      <w:r>
        <w:rPr>
          <w:rFonts w:eastAsia="Times New Roman" w:cs="Times New Roman" w:ascii="Cambria Math" w:hAnsi="Cambria Math"/>
          <w:color w:val="000000"/>
          <w:sz w:val="24"/>
          <w:szCs w:val="24"/>
          <w:lang w:val="en-CA" w:eastAsia="en-CA"/>
        </w:rPr>
        <w:t>0</w:t>
      </w:r>
      <w:r>
        <w:rPr>
          <w:rFonts w:eastAsia="Times New Roman" w:cs="Times New Roman" w:ascii="Times New Roman" w:hAnsi="Times New Roman"/>
          <w:color w:val="000000"/>
          <w:sz w:val="24"/>
          <w:szCs w:val="24"/>
          <w:lang w:val="en-CA" w:eastAsia="en-CA"/>
        </w:rPr>
        <w:t xml:space="preserve">     is simply:</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0: wx+b=0</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Since </w:t>
      </w:r>
      <w:r>
        <w:rPr>
          <w:rFonts w:eastAsia="Times New Roman" w:cs="Times New Roman" w:ascii="Cambria Math" w:hAnsi="Cambria Math"/>
          <w:color w:val="000000"/>
          <w:sz w:val="24"/>
          <w:szCs w:val="24"/>
          <w:lang w:val="en-CA" w:eastAsia="en-CA"/>
        </w:rPr>
        <w:t>w</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points in the direction of the positive class, any point above</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Cambria Math" w:hAnsi="Cambria Math"/>
          <w:color w:val="000000"/>
          <w:sz w:val="24"/>
          <w:szCs w:val="24"/>
          <w:lang w:val="en-CA" w:eastAsia="en-CA"/>
        </w:rPr>
        <w:t>0</w:t>
      </w:r>
      <w:r>
        <w:rPr>
          <w:rFonts w:eastAsia="Times New Roman" w:cs="Times New Roman" w:ascii="Times New Roman" w:hAnsi="Times New Roman"/>
          <w:color w:val="000000"/>
          <w:sz w:val="24"/>
          <w:szCs w:val="24"/>
          <w:lang w:val="en-CA" w:eastAsia="en-CA"/>
        </w:rPr>
        <w:t xml:space="preserve"> is part of the positive class and any point under </w:t>
      </w:r>
      <w:r>
        <w:rPr>
          <w:rFonts w:eastAsia="Times New Roman" w:cs="Times New Roman" w:ascii="Times New Roman" w:hAnsi="Times New Roman"/>
          <w:b/>
          <w:bCs/>
          <w:color w:val="000000"/>
          <w:sz w:val="24"/>
          <w:szCs w:val="24"/>
          <w:lang w:val="en-CA" w:eastAsia="en-CA"/>
        </w:rPr>
        <w:t> </w:t>
      </w:r>
      <w:r>
        <w:rPr>
          <w:rFonts w:eastAsia="Times New Roman" w:cs="Times New Roman" w:ascii="Cambria Math" w:hAnsi="Cambria Math"/>
          <w:color w:val="000000"/>
          <w:sz w:val="24"/>
          <w:szCs w:val="24"/>
          <w:lang w:val="en-CA" w:eastAsia="en-CA"/>
        </w:rPr>
        <w:t>0</w:t>
      </w:r>
      <w:r>
        <w:rPr>
          <w:rFonts w:eastAsia="Times New Roman" w:cs="Times New Roman" w:ascii="Times New Roman" w:hAnsi="Times New Roman"/>
          <w:color w:val="000000"/>
          <w:sz w:val="24"/>
          <w:szCs w:val="24"/>
          <w:lang w:val="en-CA" w:eastAsia="en-CA"/>
        </w:rPr>
        <w:t xml:space="preserve"> is part of the negative class. Therefore, the classification criteria for any new point </w:t>
      </w:r>
      <w:r>
        <w:rPr>
          <w:rFonts w:eastAsia="Times New Roman" w:cs="Times New Roman" w:ascii="Cambria Math" w:hAnsi="Cambria Math"/>
          <w:color w:val="000000"/>
          <w:sz w:val="24"/>
          <w:szCs w:val="24"/>
          <w:lang w:val="en-CA" w:eastAsia="en-CA"/>
        </w:rPr>
        <w:t>xi</w:t>
      </w:r>
      <w:r>
        <w:rPr>
          <w:rFonts w:eastAsia="Times New Roman" w:cs="Times New Roman" w:ascii="Times New Roman" w:hAnsi="Times New Roman"/>
          <w:color w:val="000000"/>
          <w:sz w:val="24"/>
          <w:szCs w:val="24"/>
          <w:lang w:val="en-CA" w:eastAsia="en-CA"/>
        </w:rPr>
        <w:t xml:space="preserve"> becomes:</w:t>
      </w:r>
    </w:p>
    <w:p>
      <w:pPr>
        <w:pStyle w:val="Normal"/>
        <w:spacing w:lineRule="auto" w:line="240"/>
        <w:jc w:val="both"/>
        <w:rPr/>
      </w:pPr>
      <w:r>
        <w:rPr/>
        <w:drawing>
          <wp:inline distT="0" distB="0" distL="0" distR="0">
            <wp:extent cx="1435100" cy="336550"/>
            <wp:effectExtent l="0" t="0" r="0" b="0"/>
            <wp:docPr id="2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descr=""/>
                    <pic:cNvPicPr>
                      <a:picLocks noChangeAspect="1" noChangeArrowheads="1"/>
                    </pic:cNvPicPr>
                  </pic:nvPicPr>
                  <pic:blipFill>
                    <a:blip r:embed="rId25"/>
                    <a:stretch>
                      <a:fillRect/>
                    </a:stretch>
                  </pic:blipFill>
                  <pic:spPr bwMode="auto">
                    <a:xfrm>
                      <a:off x="0" y="0"/>
                      <a:ext cx="1435100" cy="336550"/>
                    </a:xfrm>
                    <a:prstGeom prst="rect">
                      <a:avLst/>
                    </a:prstGeom>
                  </pic:spPr>
                </pic:pic>
              </a:graphicData>
            </a:graphic>
          </wp:inline>
        </w:drawing>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The specific value of </w:t>
      </w:r>
      <w:r>
        <w:rPr>
          <w:rFonts w:eastAsia="Times New Roman" w:cs="Times New Roman" w:ascii="Cambria Math" w:hAnsi="Cambria Math"/>
          <w:color w:val="000000"/>
          <w:sz w:val="24"/>
          <w:szCs w:val="24"/>
          <w:lang w:val="en-CA" w:eastAsia="en-CA"/>
        </w:rPr>
        <w:t>w</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and</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 xml:space="preserve">b however needs to be found for each specific data set. The process of finding their specific values is called </w:t>
      </w:r>
      <w:r>
        <w:rPr>
          <w:rFonts w:eastAsia="Times New Roman" w:cs="Times New Roman" w:ascii="Times New Roman" w:hAnsi="Times New Roman"/>
          <w:color w:val="000000"/>
          <w:sz w:val="24"/>
          <w:szCs w:val="24"/>
          <w:u w:val="single"/>
          <w:lang w:val="en-CA" w:eastAsia="en-CA"/>
        </w:rPr>
        <w:t>parameter optimization</w:t>
      </w:r>
      <w:r>
        <w:rPr>
          <w:rFonts w:eastAsia="Times New Roman" w:cs="Times New Roman" w:ascii="Times New Roman" w:hAnsi="Times New Roman"/>
          <w:color w:val="000000"/>
          <w:sz w:val="24"/>
          <w:szCs w:val="24"/>
          <w:lang w:val="en-CA" w:eastAsia="en-CA"/>
        </w:rPr>
        <w:t xml:space="preserve">. The next part of this tutorial explains how to find the specific </w:t>
      </w:r>
      <w:r>
        <w:rPr>
          <w:rFonts w:eastAsia="Times New Roman" w:cs="Times New Roman" w:ascii="Cambria Math" w:hAnsi="Cambria Math"/>
          <w:color w:val="000000"/>
          <w:sz w:val="24"/>
          <w:szCs w:val="24"/>
          <w:lang w:val="en-CA" w:eastAsia="en-CA"/>
        </w:rPr>
        <w:t>w</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and</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b that would allow to classify the data with the classification equation.</w:t>
      </w:r>
    </w:p>
    <w:p>
      <w:pPr>
        <w:pStyle w:val="Normal"/>
        <w:spacing w:lineRule="auto" w:line="240"/>
        <w:jc w:val="both"/>
        <w:rPr>
          <w:rFonts w:ascii="Times New Roman" w:hAnsi="Times New Roman" w:eastAsia="Times New Roman" w:cs="Times New Roman"/>
          <w:b/>
          <w:b/>
          <w:bCs/>
          <w:color w:val="000000"/>
          <w:sz w:val="24"/>
          <w:szCs w:val="24"/>
          <w:lang w:val="en-CA" w:eastAsia="en-CA"/>
        </w:rPr>
      </w:pPr>
      <w:r>
        <w:rPr>
          <w:rFonts w:eastAsia="Times New Roman" w:cs="Times New Roman" w:ascii="Times New Roman" w:hAnsi="Times New Roman"/>
          <w:b/>
          <w:bCs/>
          <w:color w:val="000000"/>
          <w:sz w:val="24"/>
          <w:szCs w:val="24"/>
          <w:lang w:val="en-CA" w:eastAsia="en-CA"/>
        </w:rPr>
        <w:t>Optimization – Training the SVM</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SVM tries to classify new data by defining the decision boundary that leaves the most space between classes. In this case, our first optimization condition is that the distance between </w:t>
      </w:r>
      <w:r>
        <w:rPr>
          <w:rFonts w:eastAsia="Times New Roman" w:cs="Times New Roman" w:ascii="Cambria Math" w:hAnsi="Cambria Math"/>
          <w:color w:val="000000"/>
          <w:sz w:val="24"/>
          <w:szCs w:val="24"/>
          <w:lang w:val="en-CA" w:eastAsia="en-CA"/>
        </w:rPr>
        <w:t>y</w:t>
      </w:r>
      <w:r>
        <w:rPr>
          <w:rFonts w:eastAsia="Times New Roman" w:cs="Times New Roman" w:ascii="Times New Roman" w:hAnsi="Times New Roman"/>
          <w:color w:val="000000"/>
          <w:sz w:val="24"/>
          <w:szCs w:val="24"/>
          <w:lang w:val="en-CA" w:eastAsia="en-CA"/>
        </w:rPr>
        <w:t xml:space="preserve"> or </w:t>
      </w:r>
      <w:r>
        <w:rPr>
          <w:rFonts w:eastAsia="Times New Roman" w:cs="Times New Roman" w:ascii="Times New Roman" w:hAnsi="Times New Roman"/>
          <w:color w:val="000000"/>
          <w:sz w:val="24"/>
          <w:szCs w:val="24"/>
          <w:u w:val="single"/>
          <w:lang w:val="en-CA" w:eastAsia="en-CA"/>
        </w:rPr>
        <w:t>margin</w:t>
      </w:r>
      <w:r>
        <w:rPr>
          <w:rFonts w:eastAsia="Times New Roman" w:cs="Times New Roman" w:ascii="Times New Roman" w:hAnsi="Times New Roman"/>
          <w:color w:val="000000"/>
          <w:sz w:val="24"/>
          <w:szCs w:val="24"/>
          <w:lang w:val="en-CA" w:eastAsia="en-CA"/>
        </w:rPr>
        <w:t xml:space="preserve"> must be the greatest possible. To find this distance, we can use something called a projection (figure 5). Essentially, the distance between the closest data points from each class (</w:t>
      </w:r>
      <w:r>
        <w:rPr>
          <w:rFonts w:eastAsia="Times New Roman" w:cs="Times New Roman" w:ascii="Cambria Math" w:hAnsi="Cambria Math"/>
          <w:color w:val="000000"/>
          <w:sz w:val="24"/>
          <w:szCs w:val="24"/>
          <w:lang w:val="en-CA" w:eastAsia="en-CA"/>
        </w:rPr>
        <w:t>x</w:t>
      </w:r>
      <w:r>
        <w:rPr>
          <w:rFonts w:eastAsia="Times New Roman" w:cs="Times New Roman" w:ascii="Times New Roman" w:hAnsi="Times New Roman"/>
          <w:color w:val="000000"/>
          <w:sz w:val="24"/>
          <w:szCs w:val="24"/>
          <w:lang w:val="en-CA" w:eastAsia="en-CA"/>
        </w:rPr>
        <w:t xml:space="preserve">, these two points are on </w:t>
      </w:r>
      <w:r>
        <w:rPr>
          <w:rFonts w:eastAsia="Times New Roman" w:cs="Times New Roman" w:ascii="Cambria Math" w:hAnsi="Cambria Math"/>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 xml:space="preserve">and </w:t>
      </w:r>
      <w:r>
        <w:rPr>
          <w:rFonts w:eastAsia="Times New Roman" w:cs="Times New Roman" w:ascii="Cambria Math" w:hAnsi="Cambria Math"/>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 xml:space="preserve">) will be projected onto vector </w:t>
      </w:r>
      <w:r>
        <w:rPr>
          <w:rFonts w:eastAsia="Times New Roman" w:cs="Times New Roman" w:ascii="Times New Roman" w:hAnsi="Times New Roman"/>
          <w:i/>
          <w:iCs/>
          <w:color w:val="000000"/>
          <w:sz w:val="24"/>
          <w:szCs w:val="24"/>
          <w:lang w:val="en-CA" w:eastAsia="en-CA"/>
        </w:rPr>
        <w:t>W</w:t>
      </w:r>
      <w:r>
        <w:rPr>
          <w:rFonts w:eastAsia="Times New Roman" w:cs="Times New Roman" w:ascii="Times New Roman" w:hAnsi="Times New Roman"/>
          <w:color w:val="000000"/>
          <w:sz w:val="24"/>
          <w:szCs w:val="24"/>
          <w:lang w:val="en-CA" w:eastAsia="en-CA"/>
        </w:rPr>
        <w:t xml:space="preserve">. Sine this vector is perpendicular to the hyperplanes, the projection will result in the distance between the </w:t>
      </w:r>
      <w:r>
        <w:rPr>
          <w:rFonts w:eastAsia="Times New Roman" w:cs="Times New Roman" w:ascii="Cambria Math" w:hAnsi="Cambria Math"/>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 xml:space="preserve">and </w:t>
      </w:r>
      <w:r>
        <w:rPr>
          <w:rFonts w:eastAsia="Times New Roman" w:cs="Times New Roman" w:ascii="Cambria Math" w:hAnsi="Cambria Math"/>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w:t>
      </w:r>
    </w:p>
    <w:p>
      <w:pPr>
        <w:pStyle w:val="Normal"/>
        <w:spacing w:lineRule="auto" w:line="240"/>
        <w:jc w:val="center"/>
        <w:rPr/>
      </w:pPr>
      <w:r>
        <w:rPr/>
        <w:drawing>
          <wp:inline distT="0" distB="0" distL="0" distR="0">
            <wp:extent cx="2438400" cy="1955800"/>
            <wp:effectExtent l="0" t="0" r="0" b="0"/>
            <wp:docPr id="2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 descr=""/>
                    <pic:cNvPicPr>
                      <a:picLocks noChangeAspect="1" noChangeArrowheads="1"/>
                    </pic:cNvPicPr>
                  </pic:nvPicPr>
                  <pic:blipFill>
                    <a:blip r:embed="rId26"/>
                    <a:stretch>
                      <a:fillRect/>
                    </a:stretch>
                  </pic:blipFill>
                  <pic:spPr bwMode="auto">
                    <a:xfrm>
                      <a:off x="0" y="0"/>
                      <a:ext cx="2438400" cy="1955800"/>
                    </a:xfrm>
                    <a:prstGeom prst="rect">
                      <a:avLst/>
                    </a:prstGeom>
                  </pic:spPr>
                </pic:pic>
              </a:graphicData>
            </a:graphic>
          </wp:inline>
        </w:drawing>
      </w:r>
    </w:p>
    <w:p>
      <w:pPr>
        <w:pStyle w:val="Normal"/>
        <w:numPr>
          <w:ilvl w:val="0"/>
          <w:numId w:val="16"/>
        </w:numPr>
        <w:spacing w:lineRule="auto" w:line="24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Visualisation of the projection to find the distance between two planes</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Once again, we can find the distance between the two planes by selecting two arbitrary points </w:t>
      </w:r>
      <w:r>
        <w:rPr>
          <w:rFonts w:eastAsia="Times New Roman" w:cs="Times New Roman" w:ascii="Cambria Math" w:hAnsi="Cambria Math"/>
          <w:color w:val="000000"/>
          <w:sz w:val="24"/>
          <w:szCs w:val="24"/>
          <w:lang w:val="en-CA" w:eastAsia="en-CA"/>
        </w:rPr>
        <w:t>x-</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 xml:space="preserve">and </w:t>
      </w:r>
      <w:r>
        <w:rPr>
          <w:rFonts w:eastAsia="Times New Roman" w:cs="Times New Roman" w:ascii="Cambria Math" w:hAnsi="Cambria Math"/>
          <w:color w:val="000000"/>
          <w:sz w:val="24"/>
          <w:szCs w:val="24"/>
          <w:lang w:val="en-CA" w:eastAsia="en-CA"/>
        </w:rPr>
        <w:t>x+</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 xml:space="preserve">from </w:t>
      </w:r>
      <w:r>
        <w:rPr>
          <w:rFonts w:eastAsia="Times New Roman" w:cs="Times New Roman" w:ascii="Cambria Math" w:hAnsi="Cambria Math"/>
          <w:color w:val="000000"/>
          <w:sz w:val="24"/>
          <w:szCs w:val="24"/>
          <w:lang w:val="en-CA" w:eastAsia="en-CA"/>
        </w:rPr>
        <w:t>-</w:t>
      </w:r>
      <w:r>
        <w:rPr>
          <w:rFonts w:eastAsia="Times New Roman" w:cs="Times New Roman" w:ascii="Times New Roman" w:hAnsi="Times New Roman"/>
          <w:color w:val="000000"/>
          <w:sz w:val="24"/>
          <w:szCs w:val="24"/>
          <w:lang w:val="en-CA" w:eastAsia="en-CA"/>
        </w:rPr>
        <w:t xml:space="preserve"> and </w:t>
      </w:r>
      <w:r>
        <w:rPr>
          <w:rFonts w:eastAsia="Times New Roman" w:cs="Times New Roman" w:ascii="Cambria Math" w:hAnsi="Cambria Math"/>
          <w:color w:val="000000"/>
          <w:sz w:val="24"/>
          <w:szCs w:val="24"/>
          <w:lang w:val="en-CA" w:eastAsia="en-CA"/>
        </w:rPr>
        <w:t>+</w:t>
      </w:r>
      <w:r>
        <w:rPr>
          <w:rFonts w:eastAsia="Times New Roman" w:cs="Times New Roman" w:ascii="Times New Roman" w:hAnsi="Times New Roman"/>
          <w:color w:val="000000"/>
          <w:sz w:val="24"/>
          <w:szCs w:val="24"/>
          <w:lang w:val="en-CA" w:eastAsia="en-CA"/>
        </w:rPr>
        <w:t xml:space="preserve"> respectively. We define the vector pointing from one of these arbitrary points to the other </w:t>
      </w:r>
      <w:r>
        <w:rPr>
          <w:rFonts w:eastAsia="Times New Roman" w:cs="Times New Roman" w:ascii="Cambria Math" w:hAnsi="Cambria Math"/>
          <w:color w:val="000000"/>
          <w:sz w:val="24"/>
          <w:szCs w:val="24"/>
          <w:lang w:val="en-CA" w:eastAsia="en-CA"/>
        </w:rPr>
        <w:t>x=x--x+</w:t>
      </w:r>
      <w:r>
        <w:rPr>
          <w:rFonts w:eastAsia="Times New Roman" w:cs="Times New Roman" w:ascii="Times New Roman" w:hAnsi="Times New Roman"/>
          <w:color w:val="000000"/>
          <w:sz w:val="24"/>
          <w:szCs w:val="24"/>
          <w:lang w:val="en-CA" w:eastAsia="en-CA"/>
        </w:rPr>
        <w:t>. The distance</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between the two planes can be found from the projection to the normal vector:</w:t>
      </w:r>
    </w:p>
    <w:p>
      <w:pPr>
        <w:pStyle w:val="Normal"/>
        <w:spacing w:lineRule="auto" w:line="240"/>
        <w:jc w:val="center"/>
        <w:rPr/>
      </w:pPr>
      <w:r>
        <w:rPr>
          <w:rFonts w:eastAsia="Times New Roman" w:cs="Times New Roman" w:ascii="Cambria Math" w:hAnsi="Cambria Math"/>
          <w:color w:val="000000"/>
          <w:sz w:val="24"/>
          <w:szCs w:val="24"/>
          <w:lang w:val="en-CA" w:eastAsia="en-CA"/>
        </w:rPr>
        <w:t>projwx=xw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p>
    <w:p>
      <w:pPr>
        <w:pStyle w:val="Normal"/>
        <w:spacing w:lineRule="auto" w:line="240"/>
        <w:jc w:val="center"/>
        <w:rPr/>
      </w:pPr>
      <w:r>
        <w:rPr>
          <w:rFonts w:eastAsia="Times New Roman" w:cs="Times New Roman" w:ascii="Cambria Math" w:hAnsi="Cambria Math"/>
          <w:color w:val="000000"/>
          <w:sz w:val="24"/>
          <w:szCs w:val="24"/>
          <w:lang w:val="en-CA" w:eastAsia="en-CA"/>
        </w:rPr>
        <w:t>=xw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2w</w:t>
      </w:r>
    </w:p>
    <w:p>
      <w:pPr>
        <w:pStyle w:val="Normal"/>
        <w:spacing w:lineRule="auto" w:line="240"/>
        <w:jc w:val="center"/>
        <w:rPr/>
      </w:pPr>
      <w:r>
        <w:rPr>
          <w:rFonts w:eastAsia="Times New Roman" w:cs="Times New Roman" w:ascii="Cambria Math" w:hAnsi="Cambria Math"/>
          <w:color w:val="000000"/>
          <w:sz w:val="24"/>
          <w:szCs w:val="24"/>
          <w:lang w:val="en-CA" w:eastAsia="en-CA"/>
        </w:rPr>
        <w:t>⟺</w:t>
      </w:r>
      <w:r>
        <w:rPr>
          <w:rFonts w:eastAsia="Times New Roman" w:cs="Times New Roman" w:ascii="Cambria Math" w:hAnsi="Cambria Math"/>
          <w:color w:val="000000"/>
          <w:sz w:val="24"/>
          <w:szCs w:val="24"/>
          <w:lang w:val="en-CA" w:eastAsia="en-CA"/>
        </w:rPr>
        <w:t>D1, 2=</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projwx</w:t>
      </w:r>
      <w:r>
        <w:rPr>
          <w:rFonts w:eastAsia="Times New Roman" w:cs="Calibri"/>
          <w:color w:val="000000"/>
          <w:lang w:val="en-CA" w:eastAsia="en-CA"/>
        </w:rPr>
        <w:t>‖</w:t>
      </w:r>
    </w:p>
    <w:p>
      <w:pPr>
        <w:pStyle w:val="Normal"/>
        <w:spacing w:lineRule="auto" w:line="240"/>
        <w:jc w:val="center"/>
        <w:rPr/>
      </w:pPr>
      <w:r>
        <w:rPr>
          <w:rFonts w:eastAsia="Times New Roman" w:cs="Times New Roman" w:ascii="Cambria Math" w:hAnsi="Cambria Math"/>
          <w:color w:val="000000"/>
          <w:sz w:val="24"/>
          <w:szCs w:val="24"/>
          <w:lang w:val="en-CA" w:eastAsia="en-CA"/>
        </w:rPr>
        <w:t>=</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xw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2w</w:t>
      </w:r>
      <w:r>
        <w:rPr>
          <w:rFonts w:eastAsia="Times New Roman" w:cs="Calibri"/>
          <w:color w:val="000000"/>
          <w:lang w:val="en-CA" w:eastAsia="en-CA"/>
        </w:rPr>
        <w:t>‖</w:t>
      </w:r>
    </w:p>
    <w:p>
      <w:pPr>
        <w:pStyle w:val="Normal"/>
        <w:spacing w:lineRule="auto" w:line="240"/>
        <w:jc w:val="center"/>
        <w:rPr/>
      </w:pPr>
      <w:r>
        <w:rPr>
          <w:rFonts w:eastAsia="Times New Roman" w:cs="Times New Roman" w:ascii="Cambria Math" w:hAnsi="Cambria Math"/>
          <w:color w:val="000000"/>
          <w:sz w:val="24"/>
          <w:szCs w:val="24"/>
          <w:lang w:val="en-CA" w:eastAsia="en-CA"/>
        </w:rPr>
        <w:t>=xw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2</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p>
    <w:p>
      <w:pPr>
        <w:pStyle w:val="Normal"/>
        <w:spacing w:lineRule="auto" w:line="240"/>
        <w:jc w:val="center"/>
        <w:rPr/>
      </w:pPr>
      <w:r>
        <w:rPr>
          <w:rFonts w:eastAsia="Times New Roman" w:cs="Times New Roman" w:ascii="Cambria Math" w:hAnsi="Cambria Math"/>
          <w:color w:val="000000"/>
          <w:sz w:val="24"/>
          <w:szCs w:val="24"/>
          <w:lang w:val="en-CA" w:eastAsia="en-CA"/>
        </w:rPr>
        <w:t>=xw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p>
    <w:p>
      <w:pPr>
        <w:pStyle w:val="Normal"/>
        <w:spacing w:lineRule="auto" w:line="240"/>
        <w:jc w:val="center"/>
        <w:rPr/>
      </w:pPr>
      <w:r>
        <w:rPr>
          <w:rFonts w:eastAsia="Times New Roman" w:cs="Times New Roman" w:ascii="Cambria Math" w:hAnsi="Cambria Math"/>
          <w:color w:val="000000"/>
          <w:sz w:val="24"/>
          <w:szCs w:val="24"/>
          <w:lang w:val="en-CA" w:eastAsia="en-CA"/>
        </w:rPr>
        <w:t>D1, 2=x--x+w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From the definitions of the planes, we relate the arbitrary points to the normal vector and offset constant:</w:t>
      </w:r>
    </w:p>
    <w:p>
      <w:pPr>
        <w:pStyle w:val="Normal"/>
        <w:spacing w:lineRule="auto" w:line="240"/>
        <w:jc w:val="center"/>
        <w:rPr>
          <w:rFonts w:ascii="Cambria Math" w:hAnsi="Cambria Math" w:eastAsia="Times New Roman" w:cs="Times New Roman"/>
          <w:color w:val="000000"/>
          <w:sz w:val="24"/>
          <w:szCs w:val="24"/>
          <w:lang w:val="es-AR" w:eastAsia="en-CA"/>
        </w:rPr>
      </w:pPr>
      <w:r>
        <w:rPr>
          <w:rFonts w:eastAsia="Times New Roman" w:cs="Times New Roman" w:ascii="Cambria Math" w:hAnsi="Cambria Math"/>
          <w:color w:val="000000"/>
          <w:sz w:val="24"/>
          <w:szCs w:val="24"/>
          <w:lang w:val="es-AR" w:eastAsia="en-CA"/>
        </w:rPr>
        <w:t>w xy+b=y</w:t>
      </w:r>
    </w:p>
    <w:p>
      <w:pPr>
        <w:pStyle w:val="Normal"/>
        <w:spacing w:lineRule="auto" w:line="240"/>
        <w:jc w:val="center"/>
        <w:rPr/>
      </w:pPr>
      <w:r>
        <w:rPr>
          <w:rFonts w:eastAsia="Times New Roman" w:cs="Times New Roman" w:ascii="Cambria Math" w:hAnsi="Cambria Math"/>
          <w:color w:val="000000"/>
          <w:sz w:val="24"/>
          <w:szCs w:val="24"/>
          <w:lang w:val="en-CA" w:eastAsia="en-CA"/>
        </w:rPr>
        <w:t>⟺</w:t>
      </w:r>
      <w:r>
        <w:rPr>
          <w:rFonts w:eastAsia="Times New Roman" w:cs="Times New Roman" w:ascii="Cambria Math" w:hAnsi="Cambria Math"/>
          <w:color w:val="000000"/>
          <w:sz w:val="24"/>
          <w:szCs w:val="24"/>
          <w:lang w:val="es-AR" w:eastAsia="en-CA"/>
        </w:rPr>
        <w:t>wT xy=y-b</w:t>
      </w:r>
    </w:p>
    <w:p>
      <w:pPr>
        <w:pStyle w:val="Normal"/>
        <w:spacing w:lineRule="auto" w:line="240"/>
        <w:jc w:val="center"/>
        <w:rPr/>
      </w:pPr>
      <w:r>
        <w:rPr>
          <w:rFonts w:eastAsia="Times New Roman" w:cs="Times New Roman" w:ascii="Cambria Math" w:hAnsi="Cambria Math"/>
          <w:color w:val="000000"/>
          <w:sz w:val="24"/>
          <w:szCs w:val="24"/>
          <w:lang w:val="en-CA" w:eastAsia="en-CA"/>
        </w:rPr>
        <w:t>⟺</w:t>
      </w:r>
      <w:r>
        <w:rPr>
          <w:rFonts w:eastAsia="Times New Roman" w:cs="Times New Roman" w:ascii="Cambria Math" w:hAnsi="Cambria Math"/>
          <w:color w:val="000000"/>
          <w:sz w:val="24"/>
          <w:szCs w:val="24"/>
          <w:lang w:val="es-AR" w:eastAsia="en-CA"/>
        </w:rPr>
        <w:t>w</w:t>
      </w:r>
      <w:r>
        <w:rPr>
          <w:rFonts w:eastAsia="Times New Roman" w:cs="Calibri"/>
          <w:color w:val="000000"/>
          <w:lang w:val="es-AR" w:eastAsia="en-CA"/>
        </w:rPr>
        <w:t>‖</w:t>
      </w:r>
      <w:r>
        <w:rPr>
          <w:rFonts w:eastAsia="Times New Roman" w:cs="Times New Roman" w:ascii="Cambria Math" w:hAnsi="Cambria Math"/>
          <w:color w:val="000000"/>
          <w:sz w:val="24"/>
          <w:szCs w:val="24"/>
          <w:lang w:val="es-AR" w:eastAsia="en-CA"/>
        </w:rPr>
        <w:t>w</w:t>
      </w:r>
      <w:r>
        <w:rPr>
          <w:rFonts w:eastAsia="Times New Roman" w:cs="Calibri"/>
          <w:color w:val="000000"/>
          <w:lang w:val="es-AR" w:eastAsia="en-CA"/>
        </w:rPr>
        <w:t>‖</w:t>
      </w:r>
      <w:r>
        <w:rPr>
          <w:rFonts w:eastAsia="Times New Roman" w:cs="Times New Roman" w:ascii="Cambria Math" w:hAnsi="Cambria Math"/>
          <w:color w:val="000000"/>
          <w:sz w:val="24"/>
          <w:szCs w:val="24"/>
          <w:lang w:val="es-AR" w:eastAsia="en-CA"/>
        </w:rPr>
        <w:t>2w xy=w</w:t>
      </w:r>
      <w:r>
        <w:rPr>
          <w:rFonts w:eastAsia="Times New Roman" w:cs="Calibri"/>
          <w:color w:val="000000"/>
          <w:lang w:val="es-AR" w:eastAsia="en-CA"/>
        </w:rPr>
        <w:t>‖</w:t>
      </w:r>
      <w:r>
        <w:rPr>
          <w:rFonts w:eastAsia="Times New Roman" w:cs="Times New Roman" w:ascii="Cambria Math" w:hAnsi="Cambria Math"/>
          <w:color w:val="000000"/>
          <w:sz w:val="24"/>
          <w:szCs w:val="24"/>
          <w:lang w:val="es-AR" w:eastAsia="en-CA"/>
        </w:rPr>
        <w:t>w</w:t>
      </w:r>
      <w:r>
        <w:rPr>
          <w:rFonts w:eastAsia="Times New Roman" w:cs="Calibri"/>
          <w:color w:val="000000"/>
          <w:lang w:val="es-AR" w:eastAsia="en-CA"/>
        </w:rPr>
        <w:t>‖</w:t>
      </w:r>
      <w:r>
        <w:rPr>
          <w:rFonts w:eastAsia="Times New Roman" w:cs="Times New Roman" w:ascii="Cambria Math" w:hAnsi="Cambria Math"/>
          <w:color w:val="000000"/>
          <w:sz w:val="24"/>
          <w:szCs w:val="24"/>
          <w:lang w:val="es-AR" w:eastAsia="en-CA"/>
        </w:rPr>
        <w:t>2y-b</w:t>
      </w:r>
    </w:p>
    <w:p>
      <w:pPr>
        <w:pStyle w:val="Normal"/>
        <w:spacing w:lineRule="auto" w:line="240"/>
        <w:jc w:val="center"/>
        <w:rPr/>
      </w:pPr>
      <w:r>
        <w:rPr>
          <w:rFonts w:eastAsia="Times New Roman" w:cs="Times New Roman" w:ascii="Cambria Math" w:hAnsi="Cambria Math"/>
          <w:color w:val="000000"/>
          <w:sz w:val="24"/>
          <w:szCs w:val="24"/>
          <w:lang w:val="en-CA" w:eastAsia="en-CA"/>
        </w:rPr>
        <w:t>⟺</w:t>
      </w:r>
      <w:r>
        <w:rPr>
          <w:rFonts w:eastAsia="Times New Roman" w:cs="Times New Roman" w:ascii="Cambria Math" w:hAnsi="Cambria Math"/>
          <w:color w:val="000000"/>
          <w:sz w:val="24"/>
          <w:szCs w:val="24"/>
          <w:lang w:val="es-AR" w:eastAsia="en-CA"/>
        </w:rPr>
        <w:t>xy=w</w:t>
      </w:r>
      <w:r>
        <w:rPr>
          <w:rFonts w:eastAsia="Times New Roman" w:cs="Calibri"/>
          <w:color w:val="000000"/>
          <w:lang w:val="es-AR" w:eastAsia="en-CA"/>
        </w:rPr>
        <w:t>‖</w:t>
      </w:r>
      <w:r>
        <w:rPr>
          <w:rFonts w:eastAsia="Times New Roman" w:cs="Times New Roman" w:ascii="Cambria Math" w:hAnsi="Cambria Math"/>
          <w:color w:val="000000"/>
          <w:sz w:val="24"/>
          <w:szCs w:val="24"/>
          <w:lang w:val="es-AR" w:eastAsia="en-CA"/>
        </w:rPr>
        <w:t>w</w:t>
      </w:r>
      <w:r>
        <w:rPr>
          <w:rFonts w:eastAsia="Times New Roman" w:cs="Calibri"/>
          <w:color w:val="000000"/>
          <w:lang w:val="es-AR" w:eastAsia="en-CA"/>
        </w:rPr>
        <w:t>‖</w:t>
      </w:r>
      <w:r>
        <w:rPr>
          <w:rFonts w:eastAsia="Times New Roman" w:cs="Times New Roman" w:ascii="Cambria Math" w:hAnsi="Cambria Math"/>
          <w:color w:val="000000"/>
          <w:sz w:val="24"/>
          <w:szCs w:val="24"/>
          <w:lang w:val="es-AR" w:eastAsia="en-CA"/>
        </w:rPr>
        <w:t>2y-b</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Therefore:</w:t>
      </w:r>
    </w:p>
    <w:p>
      <w:pPr>
        <w:pStyle w:val="Normal"/>
        <w:spacing w:lineRule="auto" w:line="240"/>
        <w:jc w:val="center"/>
        <w:rPr/>
      </w:pPr>
      <w:r>
        <w:rPr>
          <w:rFonts w:eastAsia="Times New Roman" w:cs="Times New Roman" w:ascii="Cambria Math" w:hAnsi="Cambria Math"/>
          <w:color w:val="000000"/>
          <w:sz w:val="24"/>
          <w:szCs w:val="24"/>
          <w:lang w:val="en-CA" w:eastAsia="en-CA"/>
        </w:rPr>
        <w:t>D1, 2=x--x+w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p>
    <w:p>
      <w:pPr>
        <w:pStyle w:val="Normal"/>
        <w:spacing w:lineRule="auto" w:line="240"/>
        <w:jc w:val="center"/>
        <w:rPr/>
      </w:pP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2-1-b-w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21-bw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p>
    <w:p>
      <w:pPr>
        <w:pStyle w:val="Normal"/>
        <w:spacing w:lineRule="auto" w:line="240"/>
        <w:jc w:val="center"/>
        <w:rPr/>
      </w:pPr>
      <w:r>
        <w:rPr>
          <w:rFonts w:eastAsia="Times New Roman" w:cs="Times New Roman" w:ascii="Cambria Math" w:hAnsi="Cambria Math"/>
          <w:color w:val="000000"/>
          <w:sz w:val="24"/>
          <w:szCs w:val="24"/>
          <w:lang w:val="en-CA" w:eastAsia="en-CA"/>
        </w:rPr>
        <w:t>=-1-b-1-b</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p>
    <w:p>
      <w:pPr>
        <w:pStyle w:val="Normal"/>
        <w:spacing w:lineRule="auto" w:line="240"/>
        <w:jc w:val="center"/>
        <w:rPr/>
      </w:pPr>
      <w:r>
        <w:rPr>
          <w:rFonts w:eastAsia="Times New Roman" w:cs="Times New Roman" w:ascii="Cambria Math" w:hAnsi="Cambria Math"/>
          <w:color w:val="000000"/>
          <w:sz w:val="24"/>
          <w:szCs w:val="24"/>
          <w:lang w:val="en-CA" w:eastAsia="en-CA"/>
        </w:rPr>
        <w:t>=-1-b-1+b</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p>
    <w:p>
      <w:pPr>
        <w:pStyle w:val="Normal"/>
        <w:spacing w:lineRule="auto" w:line="240"/>
        <w:jc w:val="center"/>
        <w:rPr/>
      </w:pPr>
      <w:r>
        <w:rPr>
          <w:rFonts w:eastAsia="Times New Roman" w:cs="Times New Roman" w:ascii="Cambria Math" w:hAnsi="Cambria Math"/>
          <w:color w:val="000000"/>
          <w:sz w:val="24"/>
          <w:szCs w:val="24"/>
          <w:lang w:val="en-CA" w:eastAsia="en-CA"/>
        </w:rPr>
        <w:t>D1, 2=2</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Maximizing the distance between the hyperplanes is therefore equivalent to minimizing </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p>
    <w:p>
      <w:pPr>
        <w:pStyle w:val="Normal"/>
        <w:spacing w:lineRule="auto" w:line="240"/>
        <w:jc w:val="both"/>
        <w:rPr/>
      </w:pPr>
      <w:r>
        <w:rPr>
          <w:rFonts w:eastAsia="Times New Roman" w:cs="Times New Roman" w:ascii="Times New Roman" w:hAnsi="Times New Roman"/>
          <w:color w:val="000000"/>
          <w:sz w:val="24"/>
          <w:szCs w:val="24"/>
          <w:lang w:val="en-CA" w:eastAsia="en-CA"/>
        </w:rPr>
        <w:t> </w:t>
      </w:r>
      <w:r>
        <w:rPr>
          <w:rFonts w:eastAsia="Times New Roman" w:cs="Times New Roman" w:ascii="Times New Roman" w:hAnsi="Times New Roman"/>
          <w:color w:val="000000"/>
          <w:sz w:val="24"/>
          <w:szCs w:val="24"/>
          <w:lang w:val="en-CA" w:eastAsia="en-CA"/>
        </w:rPr>
        <w:t xml:space="preserve">For mathematical convenience, this is equivalent to minimizing </w:t>
      </w:r>
      <w:r>
        <w:rPr>
          <w:rFonts w:eastAsia="Times New Roman" w:cs="Times New Roman" w:ascii="Cambria Math" w:hAnsi="Cambria Math"/>
          <w:color w:val="000000"/>
          <w:sz w:val="24"/>
          <w:szCs w:val="24"/>
          <w:lang w:val="en-CA" w:eastAsia="en-CA"/>
        </w:rPr>
        <w:t>12</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2</w:t>
      </w:r>
      <w:r>
        <w:rPr>
          <w:rFonts w:eastAsia="Times New Roman" w:cs="Times New Roman" w:ascii="Times New Roman" w:hAnsi="Times New Roman"/>
          <w:color w:val="000000"/>
          <w:sz w:val="24"/>
          <w:szCs w:val="24"/>
          <w:lang w:val="en-CA" w:eastAsia="en-CA"/>
        </w:rPr>
        <w:t>or</w:t>
      </w:r>
      <w:r>
        <w:rPr>
          <w:rFonts w:eastAsia="Times New Roman" w:cs="Times New Roman" w:ascii="Times New Roman" w:hAnsi="Times New Roman"/>
          <w:b/>
          <w:bCs/>
          <w:color w:val="000000"/>
          <w:sz w:val="24"/>
          <w:szCs w:val="24"/>
          <w:lang w:val="en-CA" w:eastAsia="en-CA"/>
        </w:rPr>
        <w:t xml:space="preserve"> </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2</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 xml:space="preserve">. F    or consistency with the literature, we will use </w:t>
      </w:r>
      <w:r>
        <w:rPr>
          <w:rFonts w:eastAsia="Times New Roman" w:cs="Times New Roman" w:ascii="Cambria Math" w:hAnsi="Cambria Math"/>
          <w:color w:val="000000"/>
          <w:sz w:val="24"/>
          <w:szCs w:val="24"/>
          <w:lang w:val="en-CA" w:eastAsia="en-CA"/>
        </w:rPr>
        <w:t>12</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2</w:t>
      </w:r>
      <w:r>
        <w:rPr>
          <w:rFonts w:eastAsia="Times New Roman" w:cs="Times New Roman" w:ascii="Times New Roman" w:hAnsi="Times New Roman"/>
          <w:color w:val="000000"/>
          <w:sz w:val="24"/>
          <w:szCs w:val="24"/>
          <w:lang w:val="en-CA" w:eastAsia="en-CA"/>
        </w:rPr>
        <w:t>.</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Therefore, the optimization condition given by the maximization of the distance is equivalent to:</w:t>
      </w:r>
    </w:p>
    <w:p>
      <w:pPr>
        <w:pStyle w:val="Normal"/>
        <w:spacing w:lineRule="auto" w:line="240"/>
        <w:jc w:val="both"/>
        <w:rPr/>
      </w:pPr>
      <w:r>
        <w:rPr>
          <w:rFonts w:eastAsia="Times New Roman" w:cs="Times New Roman" w:ascii="Cambria Math" w:hAnsi="Cambria Math"/>
          <w:color w:val="000000"/>
          <w:sz w:val="24"/>
          <w:szCs w:val="24"/>
          <w:lang w:val="en-CA" w:eastAsia="en-CA"/>
        </w:rPr>
        <w:t>arg12</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2</w:t>
      </w:r>
      <w:r>
        <w:rPr>
          <w:rFonts w:eastAsia="Times New Roman" w:cs="Calibri"/>
          <w:color w:val="000000"/>
          <w:lang w:val="en-CA" w:eastAsia="en-CA"/>
        </w:rPr>
        <w:t xml:space="preserve"> </w:t>
      </w:r>
      <w:r>
        <w:rPr>
          <w:rFonts w:eastAsia="Times New Roman" w:cs="Times New Roman" w:ascii="Times New Roman" w:hAnsi="Times New Roman"/>
          <w:color w:val="000000"/>
          <w:sz w:val="24"/>
          <w:szCs w:val="24"/>
          <w:lang w:val="en-CA" w:eastAsia="en-CA"/>
        </w:rPr>
        <w:t>L   </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This equation essentially means that across all possible values of </w:t>
      </w:r>
      <w:r>
        <w:rPr>
          <w:rFonts w:eastAsia="Times New Roman" w:cs="Times New Roman" w:ascii="Times New Roman" w:hAnsi="Times New Roman"/>
          <w:b/>
          <w:bCs/>
          <w:i/>
          <w:iCs/>
          <w:color w:val="000000"/>
          <w:sz w:val="24"/>
          <w:szCs w:val="24"/>
          <w:lang w:val="en-CA" w:eastAsia="en-CA"/>
        </w:rPr>
        <w:t>w</w:t>
      </w:r>
      <w:r>
        <w:rPr>
          <w:rFonts w:eastAsia="Times New Roman" w:cs="Times New Roman" w:ascii="Times New Roman" w:hAnsi="Times New Roman"/>
          <w:color w:val="000000"/>
          <w:sz w:val="24"/>
          <w:szCs w:val="24"/>
          <w:lang w:val="en-CA" w:eastAsia="en-CA"/>
        </w:rPr>
        <w:t xml:space="preserve"> and </w:t>
      </w:r>
      <w:r>
        <w:rPr>
          <w:rFonts w:eastAsia="Times New Roman" w:cs="Times New Roman" w:ascii="Times New Roman" w:hAnsi="Times New Roman"/>
          <w:b/>
          <w:bCs/>
          <w:i/>
          <w:iCs/>
          <w:color w:val="000000"/>
          <w:sz w:val="24"/>
          <w:szCs w:val="24"/>
          <w:lang w:val="en-CA" w:eastAsia="en-CA"/>
        </w:rPr>
        <w:t>b</w:t>
      </w:r>
      <w:r>
        <w:rPr>
          <w:rFonts w:eastAsia="Times New Roman" w:cs="Times New Roman" w:ascii="Times New Roman" w:hAnsi="Times New Roman"/>
          <w:color w:val="000000"/>
          <w:sz w:val="24"/>
          <w:szCs w:val="24"/>
          <w:lang w:val="en-CA" w:eastAsia="en-CA"/>
        </w:rPr>
        <w:t>, we want to minimize the magnitude of w. This optimization equation consists of a quadratic, or convex, problem. This is a good thing because there will only be one optimal solution, so the SVM will not get stuck in a local minimum and will always find the global minimum (correct solution). </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Maximizing the distance between classes is not sufficient by itself to appropriately define the decision boundary. Indeed, if applied on its own, the optimization of </w:t>
      </w:r>
      <w:r>
        <w:rPr>
          <w:rFonts w:eastAsia="Times New Roman" w:cs="Times New Roman" w:ascii="Times New Roman" w:hAnsi="Times New Roman"/>
          <w:b/>
          <w:bCs/>
          <w:i/>
          <w:iCs/>
          <w:color w:val="000000"/>
          <w:sz w:val="24"/>
          <w:szCs w:val="24"/>
          <w:lang w:val="en-CA" w:eastAsia="en-CA"/>
        </w:rPr>
        <w:t>w</w:t>
      </w:r>
      <w:r>
        <w:rPr>
          <w:rFonts w:eastAsia="Times New Roman" w:cs="Times New Roman" w:ascii="Times New Roman" w:hAnsi="Times New Roman"/>
          <w:color w:val="000000"/>
          <w:sz w:val="24"/>
          <w:szCs w:val="24"/>
          <w:lang w:val="en-CA" w:eastAsia="en-CA"/>
        </w:rPr>
        <w:t xml:space="preserve"> would just set two hyperplanes at an infinite distance from each other and the data would simply fall in between the two planes. One can also notice that the optimization criteria does not consider the value </w:t>
      </w:r>
      <w:r>
        <w:rPr>
          <w:rFonts w:eastAsia="Times New Roman" w:cs="Times New Roman" w:ascii="Times New Roman" w:hAnsi="Times New Roman"/>
          <w:i/>
          <w:iCs/>
          <w:color w:val="000000"/>
          <w:sz w:val="24"/>
          <w:szCs w:val="24"/>
          <w:lang w:val="en-CA" w:eastAsia="en-CA"/>
        </w:rPr>
        <w:t xml:space="preserve">b </w:t>
      </w:r>
      <w:r>
        <w:rPr>
          <w:rFonts w:eastAsia="Times New Roman" w:cs="Times New Roman" w:ascii="Times New Roman" w:hAnsi="Times New Roman"/>
          <w:color w:val="000000"/>
          <w:sz w:val="24"/>
          <w:szCs w:val="24"/>
          <w:lang w:val="en-CA" w:eastAsia="en-CA"/>
        </w:rPr>
        <w:t xml:space="preserve">defining the hyperplanes. Moreover, an additional problem with the unique optimization condition is that the minimum would be obviously found at </w:t>
      </w:r>
      <w:r>
        <w:rPr>
          <w:rFonts w:eastAsia="Times New Roman" w:cs="Times New Roman" w:ascii="Cambria Math" w:hAnsi="Cambria Math"/>
          <w:color w:val="000000"/>
          <w:sz w:val="24"/>
          <w:szCs w:val="24"/>
          <w:lang w:val="en-CA" w:eastAsia="en-CA"/>
        </w:rPr>
        <w:t>w=0</w:t>
      </w:r>
      <w:r>
        <w:rPr>
          <w:rFonts w:eastAsia="Times New Roman" w:cs="Times New Roman" w:ascii="Times New Roman" w:hAnsi="Times New Roman"/>
          <w:color w:val="000000"/>
          <w:sz w:val="24"/>
          <w:szCs w:val="24"/>
          <w:lang w:val="en-CA" w:eastAsia="en-CA"/>
        </w:rPr>
        <w:t xml:space="preserve"> which would make no geometrical or practical sense in our problem.</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The additional restrictions necessary to find </w:t>
      </w:r>
      <w:r>
        <w:rPr>
          <w:rFonts w:eastAsia="Times New Roman" w:cs="Times New Roman" w:ascii="Cambria Math" w:hAnsi="Cambria Math"/>
          <w:color w:val="000000"/>
          <w:sz w:val="24"/>
          <w:szCs w:val="24"/>
          <w:lang w:val="en-CA" w:eastAsia="en-CA"/>
        </w:rPr>
        <w:t>w</w:t>
      </w:r>
      <w:r>
        <w:rPr>
          <w:rFonts w:eastAsia="Times New Roman" w:cs="Times New Roman" w:ascii="Times New Roman" w:hAnsi="Times New Roman"/>
          <w:b/>
          <w:bCs/>
          <w:color w:val="000000"/>
          <w:sz w:val="24"/>
          <w:szCs w:val="24"/>
          <w:lang w:val="en-CA" w:eastAsia="en-CA"/>
        </w:rPr>
        <w:t xml:space="preserve"> </w:t>
      </w:r>
      <w:r>
        <w:rPr>
          <w:rFonts w:eastAsia="Times New Roman" w:cs="Times New Roman" w:ascii="Times New Roman" w:hAnsi="Times New Roman"/>
          <w:color w:val="000000"/>
          <w:sz w:val="24"/>
          <w:szCs w:val="24"/>
          <w:lang w:val="en-CA" w:eastAsia="en-CA"/>
        </w:rPr>
        <w:t>and b depend on the distribution of the specific training set. For all practical purposes, the distribution and respective optimization problem fall under one of the following three categories: (1) linearly-separable data, (2) almost linearly-separable data and (3) non-linearly separable data.</w:t>
      </w:r>
    </w:p>
    <w:p>
      <w:pPr>
        <w:pStyle w:val="Normal"/>
        <w:numPr>
          <w:ilvl w:val="0"/>
          <w:numId w:val="0"/>
        </w:numPr>
        <w:spacing w:lineRule="auto" w:line="240" w:before="40" w:after="0"/>
        <w:ind w:left="0" w:right="0" w:hanging="720"/>
        <w:jc w:val="both"/>
        <w:outlineLvl w:val="1"/>
        <w:rPr>
          <w:rFonts w:ascii="Times New Roman" w:hAnsi="Times New Roman" w:eastAsia="Times New Roman" w:cs="Times New Roman"/>
          <w:b/>
          <w:b/>
          <w:bCs/>
          <w:color w:val="000000"/>
          <w:sz w:val="24"/>
          <w:szCs w:val="24"/>
          <w:lang w:val="en-CA" w:eastAsia="en-CA"/>
        </w:rPr>
      </w:pPr>
      <w:r>
        <w:rPr>
          <w:rFonts w:eastAsia="Times New Roman" w:cs="Times New Roman" w:ascii="Times New Roman" w:hAnsi="Times New Roman"/>
          <w:b/>
          <w:bCs/>
          <w:color w:val="000000"/>
          <w:sz w:val="24"/>
          <w:szCs w:val="24"/>
          <w:lang w:val="en-CA" w:eastAsia="en-CA"/>
        </w:rPr>
        <w:t>Linearly Separable Data – Hard Margins</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Hard margins are applied when the data is linearly separable, which means that the classes are distributed in such a way that the decision boundary can be drawn between the two classes and all points of each class are found in their respective side of the decision boundary.</w:t>
      </w:r>
    </w:p>
    <w:p>
      <w:pPr>
        <w:pStyle w:val="Normal"/>
        <w:spacing w:lineRule="auto" w:line="240"/>
        <w:jc w:val="center"/>
        <w:rPr/>
      </w:pPr>
      <w:r>
        <w:rPr/>
        <w:drawing>
          <wp:inline distT="0" distB="0" distL="0" distR="0">
            <wp:extent cx="2952750" cy="2324100"/>
            <wp:effectExtent l="0" t="0" r="0" b="0"/>
            <wp:docPr id="23"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descr=""/>
                    <pic:cNvPicPr>
                      <a:picLocks noChangeAspect="1" noChangeArrowheads="1"/>
                    </pic:cNvPicPr>
                  </pic:nvPicPr>
                  <pic:blipFill>
                    <a:blip r:embed="rId27"/>
                    <a:stretch>
                      <a:fillRect/>
                    </a:stretch>
                  </pic:blipFill>
                  <pic:spPr bwMode="auto">
                    <a:xfrm>
                      <a:off x="0" y="0"/>
                      <a:ext cx="2952750" cy="2324100"/>
                    </a:xfrm>
                    <a:prstGeom prst="rect">
                      <a:avLst/>
                    </a:prstGeom>
                  </pic:spPr>
                </pic:pic>
              </a:graphicData>
            </a:graphic>
          </wp:inline>
        </w:drawing>
      </w:r>
    </w:p>
    <w:p>
      <w:pPr>
        <w:pStyle w:val="Normal"/>
        <w:numPr>
          <w:ilvl w:val="0"/>
          <w:numId w:val="17"/>
        </w:numPr>
        <w:spacing w:lineRule="auto" w:line="24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Hard-margin classification by the SVM.</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Mathematically, the condition that all points must be on the right side of the decision boundary is defined as:</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yi= -1 ⟺wxi+b≤-1</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yi= 1 ⟺w xi+b1</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Or more concisely:</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yiwxi+b1 ∀ i ∈1,…,i,…,N</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For the hard-margins categorisation, the class hyperplane lies on the data points closer to the decision boundary. These points are called support vectors (hence the name Support Vector Machine). Fun fact, you only need a few support vectors to classify an entire dataset.</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The full optimization problem for linearly separable data therefore becomes:</w:t>
      </w:r>
    </w:p>
    <w:p>
      <w:pPr>
        <w:pStyle w:val="Normal"/>
        <w:spacing w:lineRule="auto" w:line="240"/>
        <w:jc w:val="center"/>
        <w:rPr/>
      </w:pPr>
      <w:r>
        <w:rPr>
          <w:rFonts w:eastAsia="Times New Roman" w:cs="Times New Roman" w:ascii="Cambria Math" w:hAnsi="Cambria Math"/>
          <w:color w:val="000000"/>
          <w:sz w:val="24"/>
          <w:szCs w:val="24"/>
          <w:lang w:val="en-CA" w:eastAsia="en-CA"/>
        </w:rPr>
        <w:t>arg12</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2</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  s.t.  yiwxi+b1  ∀ i ∈1,…,i,…,N</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Each type of SVM (linear, near-linear, non-linear) is essentially an optimization problem. Depending on the SVM type, the optimization problem changes slightly. The next section of this tutorial will dive into building a linear decision boundary with a less strict classification rule, where an arbitrary amount of error will be accepted. </w:t>
      </w:r>
    </w:p>
    <w:p>
      <w:pPr>
        <w:pStyle w:val="Normal"/>
        <w:numPr>
          <w:ilvl w:val="0"/>
          <w:numId w:val="0"/>
        </w:numPr>
        <w:spacing w:lineRule="auto" w:line="240" w:before="40" w:after="0"/>
        <w:ind w:left="0" w:right="0" w:hanging="720"/>
        <w:jc w:val="both"/>
        <w:outlineLvl w:val="1"/>
        <w:rPr>
          <w:rFonts w:ascii="Times New Roman" w:hAnsi="Times New Roman" w:eastAsia="Times New Roman" w:cs="Times New Roman"/>
          <w:b/>
          <w:b/>
          <w:bCs/>
          <w:color w:val="000000"/>
          <w:sz w:val="24"/>
          <w:szCs w:val="24"/>
          <w:lang w:val="en-CA" w:eastAsia="en-CA"/>
        </w:rPr>
      </w:pPr>
      <w:r>
        <w:rPr>
          <w:rFonts w:eastAsia="Times New Roman" w:cs="Times New Roman" w:ascii="Times New Roman" w:hAnsi="Times New Roman"/>
          <w:b/>
          <w:bCs/>
          <w:color w:val="000000"/>
          <w:sz w:val="24"/>
          <w:szCs w:val="24"/>
          <w:lang w:val="en-CA" w:eastAsia="en-CA"/>
        </w:rPr>
        <w:t>Linearly Separable Data – Soft margins</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The assumption behind the previous linear classifier is that the two classes are clearly divided within the feature space. But it is often more common to find overlap between the two classes as seen in figure 7</w:t>
      </w:r>
    </w:p>
    <w:p>
      <w:pPr>
        <w:pStyle w:val="Normal"/>
        <w:spacing w:lineRule="auto" w:line="240"/>
        <w:jc w:val="center"/>
        <w:rPr/>
      </w:pPr>
      <w:r>
        <w:rPr/>
        <w:drawing>
          <wp:inline distT="0" distB="0" distL="0" distR="0">
            <wp:extent cx="2381250" cy="1885950"/>
            <wp:effectExtent l="0" t="0" r="0" b="0"/>
            <wp:docPr id="2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descr=""/>
                    <pic:cNvPicPr>
                      <a:picLocks noChangeAspect="1" noChangeArrowheads="1"/>
                    </pic:cNvPicPr>
                  </pic:nvPicPr>
                  <pic:blipFill>
                    <a:blip r:embed="rId28"/>
                    <a:stretch>
                      <a:fillRect/>
                    </a:stretch>
                  </pic:blipFill>
                  <pic:spPr bwMode="auto">
                    <a:xfrm>
                      <a:off x="0" y="0"/>
                      <a:ext cx="2381250" cy="1885950"/>
                    </a:xfrm>
                    <a:prstGeom prst="rect">
                      <a:avLst/>
                    </a:prstGeom>
                  </pic:spPr>
                </pic:pic>
              </a:graphicData>
            </a:graphic>
          </wp:inline>
        </w:drawing>
      </w:r>
    </w:p>
    <w:p>
      <w:pPr>
        <w:pStyle w:val="Normal"/>
        <w:numPr>
          <w:ilvl w:val="0"/>
          <w:numId w:val="18"/>
        </w:numPr>
        <w:spacing w:lineRule="auto" w:line="24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Near-linear classification problem.</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While in this type of situations a linear divider could not be used, SVMs can be effective if we introduce a slack variable . This variable represents the importance of the error of a data point or how deep the data point is in the other class’ territory, as seen in figure 8. We can calculate the total errors as the sum of the individual errors and add them to the optimization problem. :</w:t>
      </w:r>
    </w:p>
    <w:p>
      <w:pPr>
        <w:pStyle w:val="Normal"/>
        <w:spacing w:lineRule="auto" w:line="240"/>
        <w:jc w:val="center"/>
        <w:rPr/>
      </w:pPr>
      <w:r>
        <w:rPr>
          <w:rFonts w:eastAsia="Times New Roman" w:cs="Times New Roman" w:ascii="Cambria Math" w:hAnsi="Cambria Math"/>
          <w:color w:val="000000"/>
          <w:sz w:val="24"/>
          <w:szCs w:val="24"/>
          <w:lang w:val="en-CA" w:eastAsia="en-CA"/>
        </w:rPr>
        <w:t>arg12</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2</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+ii,  s.t.  yiwxi+b1-i  ∀ i ∈1,N</w:t>
      </w:r>
    </w:p>
    <w:p>
      <w:pPr>
        <w:pStyle w:val="Normal"/>
        <w:spacing w:lineRule="auto" w:line="240"/>
        <w:jc w:val="center"/>
        <w:rPr/>
      </w:pPr>
      <w:r>
        <w:rPr/>
        <w:drawing>
          <wp:inline distT="0" distB="0" distL="0" distR="0">
            <wp:extent cx="2463800" cy="1917700"/>
            <wp:effectExtent l="0" t="0" r="0" b="0"/>
            <wp:docPr id="2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descr=""/>
                    <pic:cNvPicPr>
                      <a:picLocks noChangeAspect="1" noChangeArrowheads="1"/>
                    </pic:cNvPicPr>
                  </pic:nvPicPr>
                  <pic:blipFill>
                    <a:blip r:embed="rId29"/>
                    <a:stretch>
                      <a:fillRect/>
                    </a:stretch>
                  </pic:blipFill>
                  <pic:spPr bwMode="auto">
                    <a:xfrm>
                      <a:off x="0" y="0"/>
                      <a:ext cx="2463800" cy="1917700"/>
                    </a:xfrm>
                    <a:prstGeom prst="rect">
                      <a:avLst/>
                    </a:prstGeom>
                  </pic:spPr>
                </pic:pic>
              </a:graphicData>
            </a:graphic>
          </wp:inline>
        </w:drawing>
      </w:r>
      <w:r>
        <w:rPr>
          <w:rFonts w:eastAsia="Times New Roman" w:cs="Times New Roman" w:ascii="Times New Roman" w:hAnsi="Times New Roman"/>
          <w:color w:val="000000"/>
          <w:sz w:val="24"/>
          <w:szCs w:val="24"/>
          <w:lang w:val="en-CA" w:eastAsia="en-CA"/>
        </w:rPr>
        <w:t>      </w:t>
      </w:r>
    </w:p>
    <w:p>
      <w:pPr>
        <w:pStyle w:val="Normal"/>
        <w:numPr>
          <w:ilvl w:val="0"/>
          <w:numId w:val="19"/>
        </w:numPr>
        <w:spacing w:lineRule="auto" w:line="24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Soft-margin classification.</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The  parameter determines the importance we attribute to the errors. This is chosen by the data analyst for each specific situation at hand, depending on how lenient one can be about accepting errors. If we want to minimize them, a large value of  will get us to the hard-margin situation (where no errors are allowed to happen). On the other hand, a low value will be more lenient and at the extreme values of </w:t>
      </w:r>
      <w:r>
        <w:rPr>
          <w:rFonts w:eastAsia="Times New Roman" w:cs="Cambria Math" w:ascii="Cambria Math" w:hAnsi="Cambria Math"/>
          <w:color w:val="000000"/>
          <w:sz w:val="24"/>
          <w:szCs w:val="24"/>
          <w:lang w:val="en-CA" w:eastAsia="en-CA"/>
        </w:rPr>
        <w:t>𝜆</w:t>
      </w:r>
      <w:r>
        <w:rPr>
          <w:rFonts w:eastAsia="Times New Roman" w:cs="Times New Roman" w:ascii="Times New Roman" w:hAnsi="Times New Roman"/>
          <w:color w:val="000000"/>
          <w:sz w:val="24"/>
          <w:szCs w:val="24"/>
          <w:lang w:val="en-CA" w:eastAsia="en-CA"/>
        </w:rPr>
        <w:t>, it will stop considering the data altogether.</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If data point </w:t>
      </w:r>
      <w:r>
        <w:rPr>
          <w:rFonts w:eastAsia="Times New Roman" w:cs="Times New Roman" w:ascii="Times New Roman" w:hAnsi="Times New Roman"/>
          <w:i/>
          <w:iCs/>
          <w:color w:val="000000"/>
          <w:sz w:val="24"/>
          <w:szCs w:val="24"/>
          <w:lang w:val="en-CA" w:eastAsia="en-CA"/>
        </w:rPr>
        <w:t xml:space="preserve">i </w:t>
      </w:r>
      <w:r>
        <w:rPr>
          <w:rFonts w:eastAsia="Times New Roman" w:cs="Times New Roman" w:ascii="Times New Roman" w:hAnsi="Times New Roman"/>
          <w:color w:val="000000"/>
          <w:sz w:val="24"/>
          <w:szCs w:val="24"/>
          <w:lang w:val="en-CA" w:eastAsia="en-CA"/>
        </w:rPr>
        <w:t xml:space="preserve">were to fall on the right side of its class’ support vector, we would expect the slack variable to be 0, independently on how far in its class’ territory it is. Also, the furthest away the data point is inside another class’ territory, the higher we would want </w:t>
      </w:r>
      <w:r>
        <w:rPr>
          <w:rFonts w:eastAsia="Times New Roman" w:cs="Times New Roman" w:ascii="Cambria Math" w:hAnsi="Cambria Math"/>
          <w:color w:val="000000"/>
          <w:sz w:val="24"/>
          <w:szCs w:val="24"/>
          <w:lang w:val="en-CA" w:eastAsia="en-CA"/>
        </w:rPr>
        <w:t>i</w:t>
      </w:r>
      <w:r>
        <w:rPr>
          <w:rFonts w:eastAsia="Times New Roman" w:cs="Times New Roman" w:ascii="Times New Roman" w:hAnsi="Times New Roman"/>
          <w:color w:val="000000"/>
          <w:sz w:val="24"/>
          <w:szCs w:val="24"/>
          <w:lang w:val="en-CA" w:eastAsia="en-CA"/>
        </w:rPr>
        <w:t xml:space="preserve"> to be. We therefore define </w:t>
      </w:r>
      <w:r>
        <w:rPr>
          <w:rFonts w:eastAsia="Times New Roman" w:cs="Times New Roman" w:ascii="Cambria Math" w:hAnsi="Cambria Math"/>
          <w:color w:val="000000"/>
          <w:sz w:val="24"/>
          <w:szCs w:val="24"/>
          <w:lang w:val="en-CA" w:eastAsia="en-CA"/>
        </w:rPr>
        <w:t>i</w:t>
      </w:r>
      <w:r>
        <w:rPr>
          <w:rFonts w:eastAsia="Times New Roman" w:cs="Times New Roman" w:ascii="Times New Roman" w:hAnsi="Times New Roman"/>
          <w:color w:val="000000"/>
          <w:sz w:val="24"/>
          <w:szCs w:val="24"/>
          <w:lang w:val="en-CA" w:eastAsia="en-CA"/>
        </w:rPr>
        <w:t xml:space="preserve"> as the “hinge loss” function:</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i=max0, 1-yiwxi+b</w:t>
      </w:r>
    </w:p>
    <w:p>
      <w:pPr>
        <w:pStyle w:val="Normal"/>
        <w:spacing w:lineRule="auto" w:line="240"/>
        <w:jc w:val="center"/>
        <w:rPr/>
      </w:pPr>
      <w:r>
        <w:rPr/>
        <w:drawing>
          <wp:inline distT="0" distB="0" distL="0" distR="0">
            <wp:extent cx="2171700" cy="1492250"/>
            <wp:effectExtent l="0" t="0" r="0" b="0"/>
            <wp:docPr id="2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
                    <pic:cNvPicPr>
                      <a:picLocks noChangeAspect="1" noChangeArrowheads="1"/>
                    </pic:cNvPicPr>
                  </pic:nvPicPr>
                  <pic:blipFill>
                    <a:blip r:embed="rId30"/>
                    <a:stretch>
                      <a:fillRect/>
                    </a:stretch>
                  </pic:blipFill>
                  <pic:spPr bwMode="auto">
                    <a:xfrm>
                      <a:off x="0" y="0"/>
                      <a:ext cx="2171700" cy="1492250"/>
                    </a:xfrm>
                    <a:prstGeom prst="rect">
                      <a:avLst/>
                    </a:prstGeom>
                  </pic:spPr>
                </pic:pic>
              </a:graphicData>
            </a:graphic>
          </wp:inline>
        </w:drawing>
      </w:r>
    </w:p>
    <w:p>
      <w:pPr>
        <w:pStyle w:val="Normal"/>
        <w:numPr>
          <w:ilvl w:val="0"/>
          <w:numId w:val="20"/>
        </w:numPr>
        <w:spacing w:lineRule="auto" w:line="24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Hinge loss function representation.</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We can then rewrite the optimization problem as:</w:t>
      </w:r>
    </w:p>
    <w:p>
      <w:pPr>
        <w:pStyle w:val="Normal"/>
        <w:spacing w:lineRule="auto" w:line="240"/>
        <w:jc w:val="center"/>
        <w:rPr/>
      </w:pPr>
      <w:r>
        <w:rPr>
          <w:rFonts w:eastAsia="Times New Roman" w:cs="Times New Roman" w:ascii="Cambria Math" w:hAnsi="Cambria Math"/>
          <w:color w:val="000000"/>
          <w:sz w:val="24"/>
          <w:szCs w:val="24"/>
          <w:lang w:val="en-CA" w:eastAsia="en-CA"/>
        </w:rPr>
        <w:t>arg12</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w</w:t>
      </w:r>
      <w:r>
        <w:rPr>
          <w:rFonts w:eastAsia="Times New Roman" w:cs="Calibri"/>
          <w:color w:val="000000"/>
          <w:lang w:val="en-CA" w:eastAsia="en-CA"/>
        </w:rPr>
        <w:t>‖</w:t>
      </w:r>
      <w:r>
        <w:rPr>
          <w:rFonts w:eastAsia="Times New Roman" w:cs="Times New Roman" w:ascii="Cambria Math" w:hAnsi="Cambria Math"/>
          <w:color w:val="000000"/>
          <w:sz w:val="24"/>
          <w:szCs w:val="24"/>
          <w:lang w:val="en-CA" w:eastAsia="en-CA"/>
        </w:rPr>
        <w:t>2+imax0, 1-yiwxi+b</w:t>
      </w:r>
      <w:r>
        <w:rPr>
          <w:rFonts w:eastAsia="Times New Roman" w:cs="Calibri"/>
          <w:color w:val="000000"/>
          <w:lang w:val="en-CA" w:eastAsia="en-CA"/>
        </w:rPr>
        <w:t xml:space="preserve"> </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numPr>
          <w:ilvl w:val="0"/>
          <w:numId w:val="0"/>
        </w:numPr>
        <w:spacing w:lineRule="auto" w:line="240" w:before="40" w:after="0"/>
        <w:jc w:val="both"/>
        <w:outlineLvl w:val="1"/>
        <w:rPr>
          <w:rFonts w:ascii="Times New Roman" w:hAnsi="Times New Roman" w:eastAsia="Times New Roman" w:cs="Times New Roman"/>
          <w:b/>
          <w:b/>
          <w:bCs/>
          <w:color w:val="000000"/>
          <w:sz w:val="24"/>
          <w:szCs w:val="24"/>
          <w:lang w:val="en-CA" w:eastAsia="en-CA"/>
        </w:rPr>
      </w:pPr>
      <w:r>
        <w:rPr>
          <w:rFonts w:eastAsia="Times New Roman" w:cs="Times New Roman" w:ascii="Times New Roman" w:hAnsi="Times New Roman"/>
          <w:b/>
          <w:bCs/>
          <w:color w:val="000000"/>
          <w:sz w:val="24"/>
          <w:szCs w:val="24"/>
          <w:lang w:val="en-CA" w:eastAsia="en-CA"/>
        </w:rPr>
        <w:t>Non-linear classifier</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The previous definitions assume that the two classes can be separated linearly (or allow small errors). Rarely data is distributed in such a neatly organised fashion. As seen in figure 10, most datasets are arranged in complicated ways. </w:t>
      </w:r>
    </w:p>
    <w:p>
      <w:pPr>
        <w:pStyle w:val="Normal"/>
        <w:spacing w:lineRule="auto" w:line="240"/>
        <w:jc w:val="center"/>
        <w:rPr/>
      </w:pPr>
      <w:r>
        <w:rPr/>
        <w:drawing>
          <wp:inline distT="0" distB="0" distL="0" distR="0">
            <wp:extent cx="2628900" cy="2019300"/>
            <wp:effectExtent l="0" t="0" r="0" b="0"/>
            <wp:docPr id="2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descr=""/>
                    <pic:cNvPicPr>
                      <a:picLocks noChangeAspect="1" noChangeArrowheads="1"/>
                    </pic:cNvPicPr>
                  </pic:nvPicPr>
                  <pic:blipFill>
                    <a:blip r:embed="rId31"/>
                    <a:stretch>
                      <a:fillRect/>
                    </a:stretch>
                  </pic:blipFill>
                  <pic:spPr bwMode="auto">
                    <a:xfrm>
                      <a:off x="0" y="0"/>
                      <a:ext cx="2628900" cy="2019300"/>
                    </a:xfrm>
                    <a:prstGeom prst="rect">
                      <a:avLst/>
                    </a:prstGeom>
                  </pic:spPr>
                </pic:pic>
              </a:graphicData>
            </a:graphic>
          </wp:inline>
        </w:drawing>
      </w:r>
    </w:p>
    <w:p>
      <w:pPr>
        <w:pStyle w:val="Normal"/>
        <w:numPr>
          <w:ilvl w:val="0"/>
          <w:numId w:val="21"/>
        </w:numPr>
        <w:spacing w:lineRule="auto" w:line="24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Non-linearly separable problems.</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While SVM could not be applied to classify this type of data, it is possible to apply non-linear operations on the dataset to increase their dimensionality until they become linearly separable. A dataset might be non-linearly separable in its input space (X1 and X2, 2D in this example), but can be mapped (with the use of a non-linear transformation) into a higher dimensionality called the feature space (Z1 and Z1). In this feature space, the dataset will be linearly separable, and a decision boundary can be implemented. Once the decision bound is found, it is mapped back into the input space. </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In sum, this transformation, denoted by </w:t>
      </w:r>
      <w:r>
        <w:rPr>
          <w:rFonts w:eastAsia="Times New Roman" w:cs="Times New Roman" w:ascii="Cambria Math" w:hAnsi="Cambria Math"/>
          <w:color w:val="000000"/>
          <w:sz w:val="24"/>
          <w:szCs w:val="24"/>
          <w:lang w:val="en-CA" w:eastAsia="en-CA"/>
        </w:rPr>
        <w:t>x</w:t>
      </w:r>
      <w:r>
        <w:rPr>
          <w:rFonts w:eastAsia="Times New Roman" w:cs="Times New Roman" w:ascii="Times New Roman" w:hAnsi="Times New Roman"/>
          <w:color w:val="000000"/>
          <w:sz w:val="24"/>
          <w:szCs w:val="24"/>
          <w:lang w:val="en-CA" w:eastAsia="en-CA"/>
        </w:rPr>
        <w:t>, increases the dimensionality of the measurements to allow the SVM to determine an appropriate decision boundary. Figure 11 provides a visualisation of this process with the following transformation: </w:t>
      </w:r>
    </w:p>
    <w:p>
      <w:pPr>
        <w:pStyle w:val="Normal"/>
        <w:spacing w:lineRule="auto" w:line="240"/>
        <w:jc w:val="center"/>
        <w:rPr/>
      </w:pPr>
      <w:r>
        <w:rPr>
          <w:rFonts w:eastAsia="Times New Roman" w:cs="Times New Roman" w:ascii="Cambria Math" w:hAnsi="Cambria Math"/>
          <w:color w:val="000000"/>
          <w:sz w:val="24"/>
          <w:szCs w:val="24"/>
          <w:lang w:val="en-CA" w:eastAsia="en-CA"/>
        </w:rPr>
        <w:t>xi'=x=xi</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jxij2</w:t>
      </w:r>
      <w:r>
        <w:rPr>
          <w:rFonts w:eastAsia="Times New Roman" w:cs="Calibri"/>
          <w:color w:val="000000"/>
          <w:lang w:val="en-CA" w:eastAsia="en-CA"/>
        </w:rPr>
        <w:t xml:space="preserve"> </w:t>
      </w:r>
    </w:p>
    <w:p>
      <w:pPr>
        <w:pStyle w:val="Normal"/>
        <w:spacing w:lineRule="auto" w:line="240"/>
        <w:jc w:val="center"/>
        <w:rPr/>
      </w:pPr>
      <w:r>
        <w:rPr/>
        <w:drawing>
          <wp:inline distT="0" distB="0" distL="0" distR="0">
            <wp:extent cx="5410200" cy="2514600"/>
            <wp:effectExtent l="0" t="0" r="0" b="0"/>
            <wp:docPr id="2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
                    <pic:cNvPicPr>
                      <a:picLocks noChangeAspect="1" noChangeArrowheads="1"/>
                    </pic:cNvPicPr>
                  </pic:nvPicPr>
                  <pic:blipFill>
                    <a:blip r:embed="rId32"/>
                    <a:stretch>
                      <a:fillRect/>
                    </a:stretch>
                  </pic:blipFill>
                  <pic:spPr bwMode="auto">
                    <a:xfrm>
                      <a:off x="0" y="0"/>
                      <a:ext cx="5410200" cy="2514600"/>
                    </a:xfrm>
                    <a:prstGeom prst="rect">
                      <a:avLst/>
                    </a:prstGeom>
                  </pic:spPr>
                </pic:pic>
              </a:graphicData>
            </a:graphic>
          </wp:inline>
        </w:drawing>
      </w:r>
    </w:p>
    <w:p>
      <w:pPr>
        <w:pStyle w:val="Normal"/>
        <w:numPr>
          <w:ilvl w:val="0"/>
          <w:numId w:val="22"/>
        </w:numPr>
        <w:spacing w:lineRule="auto" w:line="240"/>
        <w:jc w:val="center"/>
        <w:textAlignment w:val="baseline"/>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Transformation on the non-linearly separable distributions to increase dimensionality and allow classification.</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It is important to note that all operations of SVM optimization and classification depend on the dot product between two vectors. This is significant because there are mathematical functions that allow these dot products to be done in higher dimensions, without ever going into these higher dimensionalities. </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If we were to transform all data points into a higher dimensional feature space, perform the operations and transform them back to its original input space, this would quickly become computationally prohibitive and would limit the SVM to only small datasets. Furthermore, some transformations even require increasing dimensionality to infinity.  If that situation would arise, it would be impossible to compute or store such an amount of data. </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We can however avoid such problem with the use of Kernels and its functions as shortcuts:</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Kx, y=xy</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Such a shortcut allows us to perform computations on the higher dimensional space without having to transform the data first. We can illustrate these operations by assuming a simple cubic transformation of 2D space:</w:t>
      </w:r>
    </w:p>
    <w:p>
      <w:pPr>
        <w:pStyle w:val="Normal"/>
        <w:spacing w:lineRule="auto" w:line="240"/>
        <w:jc w:val="center"/>
        <w:rPr/>
      </w:pPr>
      <w:r>
        <w:rPr>
          <w:rFonts w:eastAsia="Times New Roman" w:cs="Times New Roman" w:ascii="Cambria Math" w:hAnsi="Cambria Math"/>
          <w:color w:val="000000"/>
          <w:sz w:val="24"/>
          <w:szCs w:val="24"/>
          <w:lang w:val="en-CA" w:eastAsia="en-CA"/>
        </w:rPr>
        <w:t>x=x1</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x2</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=x13</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x12x2</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x1x22</w:t>
      </w:r>
      <w:r>
        <w:rPr>
          <w:rFonts w:eastAsia="Times New Roman" w:cs="Calibri"/>
          <w:color w:val="000000"/>
          <w:lang w:val="en-CA" w:eastAsia="en-CA"/>
        </w:rPr>
        <w:t xml:space="preserve"> </w:t>
      </w:r>
      <w:r>
        <w:rPr>
          <w:rFonts w:eastAsia="Times New Roman" w:cs="Times New Roman" w:ascii="Cambria Math" w:hAnsi="Cambria Math"/>
          <w:color w:val="000000"/>
          <w:sz w:val="24"/>
          <w:szCs w:val="24"/>
          <w:lang w:val="en-CA" w:eastAsia="en-CA"/>
        </w:rPr>
        <w:t>x23</w:t>
      </w:r>
      <w:r>
        <w:rPr>
          <w:rFonts w:eastAsia="Times New Roman" w:cs="Calibri"/>
          <w:color w:val="000000"/>
          <w:lang w:val="en-CA" w:eastAsia="en-CA"/>
        </w:rPr>
        <w:t xml:space="preserve"> </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Optimization and classification require dot products as:</w:t>
      </w:r>
    </w:p>
    <w:p>
      <w:pPr>
        <w:pStyle w:val="Normal"/>
        <w:spacing w:lineRule="auto" w:line="240"/>
        <w:jc w:val="center"/>
        <w:rPr/>
      </w:pPr>
      <w:r>
        <w:rPr>
          <w:rFonts w:eastAsia="Times New Roman" w:cs="Times New Roman" w:ascii="Times New Roman" w:hAnsi="Times New Roman"/>
          <w:color w:val="000000"/>
          <w:sz w:val="24"/>
          <w:szCs w:val="24"/>
          <w:lang w:val="es-AR" w:eastAsia="en-CA"/>
        </w:rPr>
        <w:br/>
      </w:r>
      <w:r>
        <w:rPr>
          <w:rFonts w:eastAsia="Times New Roman" w:cs="Times New Roman" w:ascii="Cambria Math" w:hAnsi="Cambria Math"/>
          <w:color w:val="000000"/>
          <w:sz w:val="24"/>
          <w:szCs w:val="24"/>
          <w:lang w:val="es-AR" w:eastAsia="en-CA"/>
        </w:rPr>
        <w:t>xy=x13</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x12x2</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x1x22</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x23</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y13</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y12y2</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y1y22</w:t>
      </w:r>
      <w:r>
        <w:rPr>
          <w:rFonts w:eastAsia="Times New Roman" w:cs="Calibri"/>
          <w:color w:val="000000"/>
          <w:lang w:val="es-AR" w:eastAsia="en-CA"/>
        </w:rPr>
        <w:t xml:space="preserve"> </w:t>
      </w:r>
      <w:r>
        <w:rPr>
          <w:rFonts w:eastAsia="Times New Roman" w:cs="Times New Roman" w:ascii="Cambria Math" w:hAnsi="Cambria Math"/>
          <w:color w:val="000000"/>
          <w:sz w:val="24"/>
          <w:szCs w:val="24"/>
          <w:lang w:val="es-AR" w:eastAsia="en-CA"/>
        </w:rPr>
        <w:t>y23</w:t>
      </w:r>
      <w:r>
        <w:rPr>
          <w:rFonts w:eastAsia="Times New Roman" w:cs="Calibri"/>
          <w:color w:val="000000"/>
          <w:lang w:val="es-AR" w:eastAsia="en-CA"/>
        </w:rPr>
        <w:t xml:space="preserve"> </w:t>
      </w:r>
    </w:p>
    <w:p>
      <w:pPr>
        <w:pStyle w:val="Normal"/>
        <w:spacing w:lineRule="auto" w:line="240"/>
        <w:jc w:val="center"/>
        <w:rPr>
          <w:rFonts w:ascii="Cambria Math" w:hAnsi="Cambria Math" w:eastAsia="Times New Roman" w:cs="Times New Roman"/>
          <w:color w:val="000000"/>
          <w:sz w:val="24"/>
          <w:szCs w:val="24"/>
          <w:lang w:val="es-AR" w:eastAsia="en-CA"/>
        </w:rPr>
      </w:pPr>
      <w:r>
        <w:rPr>
          <w:rFonts w:eastAsia="Times New Roman" w:cs="Times New Roman" w:ascii="Cambria Math" w:hAnsi="Cambria Math"/>
          <w:color w:val="000000"/>
          <w:sz w:val="24"/>
          <w:szCs w:val="24"/>
          <w:lang w:val="es-AR" w:eastAsia="en-CA"/>
        </w:rPr>
        <w:t>=x13y13+x12x2y12y2+x1x22y1y22+x23y23</w:t>
      </w:r>
    </w:p>
    <w:p>
      <w:pPr>
        <w:pStyle w:val="Normal"/>
        <w:spacing w:lineRule="auto" w:line="240"/>
        <w:jc w:val="center"/>
        <w:rPr>
          <w:rFonts w:ascii="Cambria Math" w:hAnsi="Cambria Math" w:eastAsia="Times New Roman" w:cs="Times New Roman"/>
          <w:color w:val="000000"/>
          <w:sz w:val="24"/>
          <w:szCs w:val="24"/>
          <w:lang w:val="es-AR" w:eastAsia="en-CA"/>
        </w:rPr>
      </w:pPr>
      <w:r>
        <w:rPr>
          <w:rFonts w:eastAsia="Times New Roman" w:cs="Times New Roman" w:ascii="Cambria Math" w:hAnsi="Cambria Math"/>
          <w:color w:val="000000"/>
          <w:sz w:val="24"/>
          <w:szCs w:val="24"/>
          <w:lang w:val="es-AR" w:eastAsia="en-CA"/>
        </w:rPr>
        <w:t>=x1y1+x2y23</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We can replace the long computations of the cubic transformation by a polynomial kernel:</w:t>
      </w:r>
    </w:p>
    <w:p>
      <w:pPr>
        <w:pStyle w:val="Normal"/>
        <w:spacing w:lineRule="auto" w:line="240"/>
        <w:jc w:val="center"/>
        <w:rPr>
          <w:rFonts w:ascii="Cambria Math" w:hAnsi="Cambria Math" w:eastAsia="Times New Roman" w:cs="Times New Roman"/>
          <w:color w:val="000000"/>
          <w:sz w:val="24"/>
          <w:szCs w:val="24"/>
          <w:lang w:val="es-AR" w:eastAsia="en-CA"/>
        </w:rPr>
      </w:pPr>
      <w:r>
        <w:rPr>
          <w:rFonts w:eastAsia="Times New Roman" w:cs="Times New Roman" w:ascii="Cambria Math" w:hAnsi="Cambria Math"/>
          <w:color w:val="000000"/>
          <w:sz w:val="24"/>
          <w:szCs w:val="24"/>
          <w:lang w:val="es-AR" w:eastAsia="en-CA"/>
        </w:rPr>
        <w:t>xy=Kx, y=xy3</w:t>
      </w:r>
    </w:p>
    <w:p>
      <w:pPr>
        <w:pStyle w:val="Normal"/>
        <w:spacing w:lineRule="auto" w:line="240"/>
        <w:jc w:val="center"/>
        <w:rPr>
          <w:rFonts w:ascii="Cambria Math" w:hAnsi="Cambria Math" w:eastAsia="Times New Roman" w:cs="Times New Roman"/>
          <w:color w:val="000000"/>
          <w:sz w:val="24"/>
          <w:szCs w:val="24"/>
          <w:lang w:val="es-AR" w:eastAsia="en-CA"/>
        </w:rPr>
      </w:pPr>
      <w:r>
        <w:rPr>
          <w:rFonts w:eastAsia="Times New Roman" w:cs="Times New Roman" w:ascii="Cambria Math" w:hAnsi="Cambria Math"/>
          <w:color w:val="000000"/>
          <w:sz w:val="24"/>
          <w:szCs w:val="24"/>
          <w:lang w:val="es-AR" w:eastAsia="en-CA"/>
        </w:rPr>
        <w:t>=x1y1+x2y23</w:t>
      </w:r>
    </w:p>
    <w:p>
      <w:pPr>
        <w:pStyle w:val="Normal"/>
        <w:spacing w:lineRule="auto" w:line="240"/>
        <w:jc w:val="both"/>
        <w:rPr/>
      </w:pPr>
      <w:r>
        <w:rPr>
          <w:rFonts w:eastAsia="Times New Roman" w:cs="Times New Roman" w:ascii="Times New Roman" w:hAnsi="Times New Roman"/>
          <w:color w:val="000000"/>
          <w:sz w:val="24"/>
          <w:szCs w:val="24"/>
          <w:lang w:val="en-CA" w:eastAsia="en-CA"/>
        </w:rPr>
        <w:t xml:space="preserve">Even with such a simple example, we see how we can save on computations. Have we used the direct transformation method, we would have to perform 16 multiplications and 3 sums. On the other hand, the Kernel trick requires us to do only 4 multiplications and 1 sum. Commonly used Kernels are the polynomial Kernel, the Radial Basis Function or Gaussian Kernel and the Hyperbolic tangent (or sigmoid) Kernel. </w:t>
      </w:r>
      <w:r>
        <w:rPr>
          <w:rFonts w:eastAsia="Times New Roman" w:cs="Times New Roman" w:ascii="Times New Roman" w:hAnsi="Times New Roman"/>
          <w:color w:val="000000"/>
          <w:sz w:val="24"/>
          <w:szCs w:val="24"/>
          <w:lang w:val="es-AR" w:eastAsia="en-CA"/>
        </w:rPr>
        <w:t>Respectively:</w:t>
      </w:r>
    </w:p>
    <w:p>
      <w:pPr>
        <w:pStyle w:val="Normal"/>
        <w:spacing w:lineRule="auto" w:line="240"/>
        <w:jc w:val="center"/>
        <w:rPr>
          <w:rFonts w:ascii="Cambria Math" w:hAnsi="Cambria Math" w:eastAsia="Times New Roman" w:cs="Times New Roman"/>
          <w:color w:val="000000"/>
          <w:sz w:val="24"/>
          <w:szCs w:val="24"/>
          <w:lang w:val="es-AR" w:eastAsia="en-CA"/>
        </w:rPr>
      </w:pPr>
      <w:r>
        <w:rPr>
          <w:rFonts w:eastAsia="Times New Roman" w:cs="Times New Roman" w:ascii="Cambria Math" w:hAnsi="Cambria Math"/>
          <w:color w:val="000000"/>
          <w:sz w:val="24"/>
          <w:szCs w:val="24"/>
          <w:lang w:val="es-AR" w:eastAsia="en-CA"/>
        </w:rPr>
        <w:t>Kx, y=xy+cd</w:t>
      </w:r>
    </w:p>
    <w:p>
      <w:pPr>
        <w:pStyle w:val="Normal"/>
        <w:spacing w:lineRule="auto" w:line="240"/>
        <w:jc w:val="center"/>
        <w:rPr/>
      </w:pPr>
      <w:r>
        <w:rPr>
          <w:rFonts w:eastAsia="Times New Roman" w:cs="Times New Roman" w:ascii="Cambria Math" w:hAnsi="Cambria Math"/>
          <w:color w:val="000000"/>
          <w:sz w:val="24"/>
          <w:szCs w:val="24"/>
          <w:lang w:val="es-AR" w:eastAsia="en-CA"/>
        </w:rPr>
        <w:t>Kx, y=exp-</w:t>
      </w:r>
      <w:r>
        <w:rPr>
          <w:rFonts w:eastAsia="Times New Roman" w:cs="Calibri"/>
          <w:color w:val="000000"/>
          <w:lang w:val="es-AR" w:eastAsia="en-CA"/>
        </w:rPr>
        <w:t>‖</w:t>
      </w:r>
      <w:r>
        <w:rPr>
          <w:rFonts w:eastAsia="Times New Roman" w:cs="Times New Roman" w:ascii="Cambria Math" w:hAnsi="Cambria Math"/>
          <w:color w:val="000000"/>
          <w:sz w:val="24"/>
          <w:szCs w:val="24"/>
          <w:lang w:val="es-AR" w:eastAsia="en-CA"/>
        </w:rPr>
        <w:t>x-y</w:t>
      </w:r>
      <w:r>
        <w:rPr>
          <w:rFonts w:eastAsia="Times New Roman" w:cs="Calibri"/>
          <w:color w:val="000000"/>
          <w:lang w:val="es-AR" w:eastAsia="en-CA"/>
        </w:rPr>
        <w:t>‖</w:t>
      </w:r>
      <w:r>
        <w:rPr>
          <w:rFonts w:eastAsia="Times New Roman" w:cs="Times New Roman" w:ascii="Cambria Math" w:hAnsi="Cambria Math"/>
          <w:color w:val="000000"/>
          <w:sz w:val="24"/>
          <w:szCs w:val="24"/>
          <w:lang w:val="es-AR" w:eastAsia="en-CA"/>
        </w:rPr>
        <w:t>22</w:t>
      </w:r>
    </w:p>
    <w:p>
      <w:pPr>
        <w:pStyle w:val="Normal"/>
        <w:spacing w:lineRule="auto" w:line="240"/>
        <w:jc w:val="center"/>
        <w:rPr>
          <w:rFonts w:ascii="Cambria Math" w:hAnsi="Cambria Math" w:eastAsia="Times New Roman" w:cs="Times New Roman"/>
          <w:color w:val="000000"/>
          <w:sz w:val="24"/>
          <w:szCs w:val="24"/>
          <w:lang w:val="en-CA" w:eastAsia="en-CA"/>
        </w:rPr>
      </w:pPr>
      <w:r>
        <w:rPr>
          <w:rFonts w:eastAsia="Times New Roman" w:cs="Times New Roman" w:ascii="Cambria Math" w:hAnsi="Cambria Math"/>
          <w:color w:val="000000"/>
          <w:sz w:val="24"/>
          <w:szCs w:val="24"/>
          <w:lang w:val="en-CA" w:eastAsia="en-CA"/>
        </w:rPr>
        <w:t>Kx, y=tanhkxy+c with k&gt;0, c&lt;0</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The specific kernel to use depends on numerous factors, such as the arrangement of data, the type of dataset or the preference of the analyst.</w:t>
      </w:r>
    </w:p>
    <w:p>
      <w:pPr>
        <w:pStyle w:val="Normal"/>
        <w:spacing w:lineRule="auto" w:line="240"/>
        <w:jc w:val="both"/>
        <w:rPr>
          <w:rFonts w:ascii="Times New Roman" w:hAnsi="Times New Roman" w:eastAsia="Times New Roman" w:cs="Times New Roman"/>
          <w:b/>
          <w:b/>
          <w:bCs/>
          <w:color w:val="000000"/>
          <w:sz w:val="36"/>
          <w:szCs w:val="36"/>
          <w:lang w:val="en-CA" w:eastAsia="en-CA"/>
        </w:rPr>
      </w:pPr>
      <w:r>
        <w:rPr>
          <w:rFonts w:eastAsia="Times New Roman" w:cs="Times New Roman" w:ascii="Times New Roman" w:hAnsi="Times New Roman"/>
          <w:b/>
          <w:bCs/>
          <w:color w:val="000000"/>
          <w:sz w:val="36"/>
          <w:szCs w:val="36"/>
          <w:lang w:val="en-CA" w:eastAsia="en-CA"/>
        </w:rPr>
        <w:t>Discussion</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 xml:space="preserve">In this tutorial, the SVM was presented as a supervised classifier capable of classifying linearly and nonlinearly separable data. Furthermore, a simple python implementation was shown through the Scikit-learn library. What followed was a detail explanation of the mathematical mechanism behind the SVM, and how it relies on building class hyperplanes by finding support vectors </w:t>
      </w:r>
      <w:del w:id="321" w:author="Unknown Author" w:date="2021-06-25T13:04:59Z">
        <w:r>
          <w:rPr>
            <w:rFonts w:eastAsia="Times New Roman" w:cs="Times New Roman" w:ascii="Times New Roman" w:hAnsi="Times New Roman"/>
            <w:color w:val="000000"/>
            <w:sz w:val="24"/>
            <w:szCs w:val="24"/>
            <w:lang w:val="en-CA" w:eastAsia="en-CA"/>
          </w:rPr>
          <w:delText>while</w:delText>
        </w:r>
      </w:del>
      <w:ins w:id="322" w:author="Unknown Author" w:date="2021-06-25T13:04:59Z">
        <w:r>
          <w:rPr>
            <w:rFonts w:eastAsia="Times New Roman" w:cs="Times New Roman" w:ascii="Times New Roman" w:hAnsi="Times New Roman"/>
            <w:color w:val="000000"/>
            <w:sz w:val="24"/>
            <w:szCs w:val="24"/>
            <w:lang w:val="en-CA" w:eastAsia="en-CA"/>
          </w:rPr>
          <w:t>t</w:t>
        </w:r>
      </w:ins>
      <w:ins w:id="323" w:author="Unknown Author" w:date="2021-06-25T13:05:00Z">
        <w:r>
          <w:rPr>
            <w:rFonts w:eastAsia="Times New Roman" w:cs="Times New Roman" w:ascii="Times New Roman" w:hAnsi="Times New Roman"/>
            <w:color w:val="000000"/>
            <w:sz w:val="24"/>
            <w:szCs w:val="24"/>
            <w:lang w:val="en-CA" w:eastAsia="en-CA"/>
          </w:rPr>
          <w:t>hat</w:t>
        </w:r>
      </w:ins>
      <w:r>
        <w:rPr>
          <w:rFonts w:eastAsia="Times New Roman" w:cs="Times New Roman" w:ascii="Times New Roman" w:hAnsi="Times New Roman"/>
          <w:color w:val="000000"/>
          <w:sz w:val="24"/>
          <w:szCs w:val="24"/>
          <w:lang w:val="en-CA" w:eastAsia="en-CA"/>
        </w:rPr>
        <w:t xml:space="preserve"> respect</w:t>
      </w:r>
      <w:del w:id="324" w:author="Unknown Author" w:date="2021-06-25T13:05:02Z">
        <w:r>
          <w:rPr>
            <w:rFonts w:eastAsia="Times New Roman" w:cs="Times New Roman" w:ascii="Times New Roman" w:hAnsi="Times New Roman"/>
            <w:color w:val="000000"/>
            <w:sz w:val="24"/>
            <w:szCs w:val="24"/>
            <w:lang w:val="en-CA" w:eastAsia="en-CA"/>
          </w:rPr>
          <w:delText>ing</w:delText>
        </w:r>
      </w:del>
      <w:r>
        <w:rPr>
          <w:rFonts w:eastAsia="Times New Roman" w:cs="Times New Roman" w:ascii="Times New Roman" w:hAnsi="Times New Roman"/>
          <w:color w:val="000000"/>
          <w:sz w:val="24"/>
          <w:szCs w:val="24"/>
          <w:lang w:val="en-CA" w:eastAsia="en-CA"/>
        </w:rPr>
        <w:t xml:space="preserve"> two conditions: hyperplanes class having the widest distance/margin between them and data points falling on the margin (the support vectors) respecting the restriction of the b variable</w:t>
      </w:r>
      <w:ins w:id="325" w:author="Unknown Author" w:date="2021-06-25T13:05:16Z">
        <w:r>
          <w:rPr>
            <w:rFonts w:eastAsia="Times New Roman" w:cs="Times New Roman" w:ascii="Times New Roman" w:hAnsi="Times New Roman"/>
            <w:color w:val="000000"/>
            <w:sz w:val="24"/>
            <w:szCs w:val="24"/>
            <w:lang w:val="en-CA" w:eastAsia="en-CA"/>
          </w:rPr>
          <w:t xml:space="preserve"> </w:t>
        </w:r>
      </w:ins>
      <w:ins w:id="326" w:author="Unknown Author" w:date="2021-06-25T13:05:16Z">
        <w:r>
          <w:rPr>
            <w:rFonts w:eastAsia="Times New Roman" w:cs="Times New Roman" w:ascii="Times New Roman" w:hAnsi="Times New Roman"/>
            <w:color w:val="000000"/>
            <w:sz w:val="24"/>
            <w:szCs w:val="24"/>
            <w:lang w:val="en-CA" w:eastAsia="en-CA"/>
          </w:rPr>
          <w:t>[didn’t understand the second half of the sentence]</w:t>
        </w:r>
      </w:ins>
      <w:r>
        <w:rPr>
          <w:rFonts w:eastAsia="Times New Roman" w:cs="Times New Roman" w:ascii="Times New Roman" w:hAnsi="Times New Roman"/>
          <w:color w:val="000000"/>
          <w:sz w:val="24"/>
          <w:szCs w:val="24"/>
          <w:lang w:val="en-CA" w:eastAsia="en-CA"/>
        </w:rPr>
        <w:t>.</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Three types of SVM were presented: the hard margin and the soft margin classifier</w:t>
      </w:r>
      <w:ins w:id="327" w:author="Unknown Author" w:date="2021-06-25T13:05:31Z">
        <w:r>
          <w:rPr>
            <w:rFonts w:eastAsia="Times New Roman" w:cs="Times New Roman" w:ascii="Times New Roman" w:hAnsi="Times New Roman"/>
            <w:color w:val="000000"/>
            <w:sz w:val="24"/>
            <w:szCs w:val="24"/>
            <w:lang w:val="en-CA" w:eastAsia="en-CA"/>
          </w:rPr>
          <w:t xml:space="preserve"> </w:t>
        </w:r>
      </w:ins>
      <w:ins w:id="328" w:author="Unknown Author" w:date="2021-06-25T13:05:31Z">
        <w:r>
          <w:rPr>
            <w:rFonts w:eastAsia="Times New Roman" w:cs="Times New Roman" w:ascii="Times New Roman" w:hAnsi="Times New Roman"/>
            <w:color w:val="000000"/>
            <w:sz w:val="24"/>
            <w:szCs w:val="24"/>
            <w:lang w:val="en-CA" w:eastAsia="en-CA"/>
          </w:rPr>
          <w:t>[should be added to the main text]</w:t>
        </w:r>
      </w:ins>
      <w:r>
        <w:rPr>
          <w:rFonts w:eastAsia="Times New Roman" w:cs="Times New Roman" w:ascii="Times New Roman" w:hAnsi="Times New Roman"/>
          <w:color w:val="000000"/>
          <w:sz w:val="24"/>
          <w:szCs w:val="24"/>
          <w:lang w:val="en-CA" w:eastAsia="en-CA"/>
        </w:rPr>
        <w:t xml:space="preserve">, that are used for linearly separable data, and the non-linear SVM that uses the kernel trick. In all cases, once trained, a SVM can classify new data points with high accuracy. This being said, there are some limitations to this machine learning technique. A downside to this approach is that in some cases it requires </w:t>
      </w:r>
      <w:ins w:id="329" w:author="Unknown Author" w:date="2021-06-25T13:06:20Z">
        <w:r>
          <w:rPr>
            <w:rFonts w:eastAsia="Times New Roman" w:cs="Times New Roman" w:ascii="Times New Roman" w:hAnsi="Times New Roman"/>
            <w:color w:val="000000"/>
            <w:sz w:val="24"/>
            <w:szCs w:val="24"/>
            <w:lang w:val="en-CA" w:eastAsia="en-CA"/>
          </w:rPr>
          <w:t xml:space="preserve">fine tuning of </w:t>
        </w:r>
      </w:ins>
      <w:del w:id="330" w:author="Unknown Author" w:date="2021-06-25T13:06:23Z">
        <w:r>
          <w:rPr>
            <w:rFonts w:eastAsia="Times New Roman" w:cs="Times New Roman" w:ascii="Times New Roman" w:hAnsi="Times New Roman"/>
            <w:color w:val="000000"/>
            <w:sz w:val="24"/>
            <w:szCs w:val="24"/>
            <w:lang w:val="en-CA" w:eastAsia="en-CA"/>
          </w:rPr>
          <w:delText>tunable</w:delText>
        </w:r>
      </w:del>
      <w:r>
        <w:rPr>
          <w:rFonts w:eastAsia="Times New Roman" w:cs="Times New Roman" w:ascii="Times New Roman" w:hAnsi="Times New Roman"/>
          <w:color w:val="000000"/>
          <w:sz w:val="24"/>
          <w:szCs w:val="24"/>
          <w:lang w:val="en-CA" w:eastAsia="en-CA"/>
        </w:rPr>
        <w:t xml:space="preserve"> </w:t>
      </w:r>
      <w:ins w:id="331" w:author="Unknown Author" w:date="2021-06-25T13:06:25Z">
        <w:r>
          <w:rPr>
            <w:rFonts w:eastAsia="Times New Roman" w:cs="Times New Roman" w:ascii="Times New Roman" w:hAnsi="Times New Roman"/>
            <w:color w:val="000000"/>
            <w:sz w:val="24"/>
            <w:szCs w:val="24"/>
            <w:lang w:val="en-CA" w:eastAsia="en-CA"/>
          </w:rPr>
          <w:t>different hyper</w:t>
        </w:r>
      </w:ins>
      <w:r>
        <w:rPr>
          <w:rFonts w:eastAsia="Times New Roman" w:cs="Times New Roman" w:ascii="Times New Roman" w:hAnsi="Times New Roman"/>
          <w:color w:val="000000"/>
          <w:sz w:val="24"/>
          <w:szCs w:val="24"/>
          <w:lang w:val="en-CA" w:eastAsia="en-CA"/>
        </w:rPr>
        <w:t>parameters</w:t>
      </w:r>
      <w:ins w:id="332" w:author="Unknown Author" w:date="2021-06-25T13:05:54Z">
        <w:r>
          <w:rPr>
            <w:rFonts w:eastAsia="Times New Roman" w:cs="Times New Roman" w:ascii="Times New Roman" w:hAnsi="Times New Roman"/>
            <w:color w:val="000000"/>
            <w:sz w:val="24"/>
            <w:szCs w:val="24"/>
            <w:lang w:val="en-CA" w:eastAsia="en-CA"/>
          </w:rPr>
          <w:t xml:space="preserve"> </w:t>
        </w:r>
      </w:ins>
      <w:ins w:id="333" w:author="Unknown Author" w:date="2021-06-25T13:05:54Z">
        <w:r>
          <w:rPr>
            <w:rFonts w:eastAsia="Times New Roman" w:cs="Times New Roman" w:ascii="Times New Roman" w:hAnsi="Times New Roman"/>
            <w:color w:val="000000"/>
            <w:sz w:val="24"/>
            <w:szCs w:val="24"/>
            <w:lang w:val="en-CA" w:eastAsia="en-CA"/>
          </w:rPr>
          <w:t>[hyperparameters are always present, it’s just that we used default values]</w:t>
        </w:r>
      </w:ins>
      <w:r>
        <w:rPr>
          <w:rFonts w:eastAsia="Times New Roman" w:cs="Times New Roman" w:ascii="Times New Roman" w:hAnsi="Times New Roman"/>
          <w:color w:val="000000"/>
          <w:sz w:val="24"/>
          <w:szCs w:val="24"/>
          <w:lang w:val="en-CA" w:eastAsia="en-CA"/>
        </w:rPr>
        <w:t xml:space="preserve"> (the  C, Gamma and the kernel type). To correctly find the right values for both of these parameters and to avoid overfitting, </w:t>
      </w:r>
      <w:ins w:id="334" w:author="Unknown Author" w:date="2021-06-25T13:06:46Z">
        <w:r>
          <w:rPr>
            <w:rFonts w:eastAsia="Times New Roman" w:cs="Times New Roman" w:ascii="Times New Roman" w:hAnsi="Times New Roman"/>
            <w:color w:val="000000"/>
            <w:sz w:val="24"/>
            <w:szCs w:val="24"/>
            <w:lang w:val="en-CA" w:eastAsia="en-CA"/>
          </w:rPr>
          <w:t xml:space="preserve">many techniques exist, raning from random or </w:t>
        </w:r>
      </w:ins>
      <w:ins w:id="335" w:author="Unknown Author" w:date="2021-06-25T13:07:00Z">
        <w:r>
          <w:rPr>
            <w:rFonts w:eastAsia="Times New Roman" w:cs="Times New Roman" w:ascii="Times New Roman" w:hAnsi="Times New Roman"/>
            <w:color w:val="000000"/>
            <w:sz w:val="24"/>
            <w:szCs w:val="24"/>
            <w:lang w:val="en-CA" w:eastAsia="en-CA"/>
          </w:rPr>
          <w:t xml:space="preserve">grid-like parameter searches to more principled techniques [plug a future tutorial on hyperparameter seraches iwth sklearn]. </w:t>
        </w:r>
      </w:ins>
      <w:del w:id="336" w:author="Unknown Author" w:date="2021-06-25T13:06:45Z">
        <w:r>
          <w:rPr>
            <w:rFonts w:eastAsia="Times New Roman" w:cs="Times New Roman" w:ascii="Times New Roman" w:hAnsi="Times New Roman"/>
            <w:color w:val="000000"/>
            <w:sz w:val="24"/>
            <w:szCs w:val="24"/>
            <w:lang w:val="en-CA" w:eastAsia="en-CA"/>
          </w:rPr>
          <w:delText>it seems like for now trial and error are the best options</w:delText>
        </w:r>
      </w:del>
      <w:r>
        <w:rPr>
          <w:rFonts w:eastAsia="Times New Roman" w:cs="Times New Roman" w:ascii="Times New Roman" w:hAnsi="Times New Roman"/>
          <w:color w:val="000000"/>
          <w:sz w:val="24"/>
          <w:szCs w:val="24"/>
          <w:lang w:val="en-CA" w:eastAsia="en-CA"/>
        </w:rPr>
        <w:t>. Furthermore, another down side of the SVM is that it does not deal well with data sets that have the number of features greater than the number of samples</w:t>
      </w:r>
      <w:ins w:id="337" w:author="Unknown Author" w:date="2021-06-25T13:08:12Z">
        <w:r>
          <w:rPr>
            <w:rFonts w:eastAsia="Times New Roman" w:cs="Times New Roman" w:ascii="Times New Roman" w:hAnsi="Times New Roman"/>
            <w:color w:val="000000"/>
            <w:sz w:val="24"/>
            <w:szCs w:val="24"/>
            <w:lang w:val="en-CA" w:eastAsia="en-CA"/>
          </w:rPr>
          <w:t xml:space="preserve"> </w:t>
        </w:r>
      </w:ins>
      <w:ins w:id="338" w:author="Unknown Author" w:date="2021-06-25T13:08:12Z">
        <w:r>
          <w:rPr>
            <w:rFonts w:eastAsia="Times New Roman" w:cs="Times New Roman" w:ascii="Times New Roman" w:hAnsi="Times New Roman"/>
            <w:color w:val="000000"/>
            <w:sz w:val="24"/>
            <w:szCs w:val="24"/>
            <w:lang w:val="en-CA" w:eastAsia="en-CA"/>
          </w:rPr>
          <w:t>[which is true of all algos]</w:t>
        </w:r>
      </w:ins>
      <w:r>
        <w:rPr>
          <w:rFonts w:eastAsia="Times New Roman" w:cs="Times New Roman" w:ascii="Times New Roman" w:hAnsi="Times New Roman"/>
          <w:color w:val="000000"/>
          <w:sz w:val="24"/>
          <w:szCs w:val="24"/>
          <w:lang w:val="en-CA" w:eastAsia="en-CA"/>
        </w:rPr>
        <w:t>. </w:t>
      </w:r>
    </w:p>
    <w:p>
      <w:pPr>
        <w:pStyle w:val="Normal"/>
        <w:spacing w:lineRule="auto" w:line="240"/>
        <w:jc w:val="both"/>
        <w:rPr/>
      </w:pPr>
      <w:r>
        <w:rPr>
          <w:rFonts w:eastAsia="Times New Roman" w:cs="Times New Roman" w:ascii="Times New Roman" w:hAnsi="Times New Roman"/>
          <w:color w:val="000000"/>
          <w:sz w:val="24"/>
          <w:szCs w:val="24"/>
          <w:lang w:val="en-CA" w:eastAsia="en-CA"/>
        </w:rPr>
        <w:t>That being said, the SVM is still seen in general as the most performant machine learning algorithm for classification tasks out there</w:t>
      </w:r>
      <w:ins w:id="339" w:author="Unknown Author" w:date="2021-06-25T13:08:26Z">
        <w:r>
          <w:rPr>
            <w:rFonts w:eastAsia="Times New Roman" w:cs="Times New Roman" w:ascii="Times New Roman" w:hAnsi="Times New Roman"/>
            <w:color w:val="000000"/>
            <w:sz w:val="24"/>
            <w:szCs w:val="24"/>
            <w:lang w:val="en-CA" w:eastAsia="en-CA"/>
          </w:rPr>
          <w:t xml:space="preserve"> </w:t>
        </w:r>
      </w:ins>
      <w:ins w:id="340" w:author="Unknown Author" w:date="2021-06-25T13:08:26Z">
        <w:r>
          <w:rPr>
            <w:rFonts w:eastAsia="Times New Roman" w:cs="Times New Roman" w:ascii="Times New Roman" w:hAnsi="Times New Roman"/>
            <w:color w:val="000000"/>
            <w:sz w:val="24"/>
            <w:szCs w:val="24"/>
            <w:lang w:val="en-CA" w:eastAsia="en-CA"/>
          </w:rPr>
          <w:t>[excluding neural nets, but even then might want to rephrase because it might depend on the task]</w:t>
        </w:r>
      </w:ins>
      <w:r>
        <w:rPr>
          <w:rFonts w:eastAsia="Times New Roman" w:cs="Times New Roman" w:ascii="Times New Roman" w:hAnsi="Times New Roman"/>
          <w:color w:val="000000"/>
          <w:sz w:val="24"/>
          <w:szCs w:val="24"/>
          <w:lang w:val="en-CA" w:eastAsia="en-CA"/>
        </w:rPr>
        <w:t>. Additionally, SVM is not only exclusive to classification, but it can also perform regression analysis as well (Smola &amp; Scholkopf, 2004). An important aspect of this method is that it analyses datasets without worrying about any assumptions (homogeneity, normality, etc.). Traditional statistics have always been bound by these assumptions, and while they have proven to be good tools in statistical analysis in the past, interesting alternatives are now</w:t>
      </w:r>
      <w:ins w:id="341" w:author="Unknown Author" w:date="2021-06-25T13:09:07Z">
        <w:r>
          <w:rPr>
            <w:rFonts w:eastAsia="Times New Roman" w:cs="Times New Roman" w:ascii="Times New Roman" w:hAnsi="Times New Roman"/>
            <w:color w:val="000000"/>
            <w:sz w:val="24"/>
            <w:szCs w:val="24"/>
            <w:lang w:val="en-CA" w:eastAsia="en-CA"/>
          </w:rPr>
          <w:t xml:space="preserve"> </w:t>
        </w:r>
      </w:ins>
      <w:ins w:id="342" w:author="Unknown Author" w:date="2021-06-25T13:09:07Z">
        <w:r>
          <w:rPr>
            <w:rFonts w:eastAsia="Times New Roman" w:cs="Times New Roman" w:ascii="Times New Roman" w:hAnsi="Times New Roman"/>
            <w:color w:val="000000"/>
            <w:sz w:val="24"/>
            <w:szCs w:val="24"/>
            <w:lang w:val="en-CA" w:eastAsia="en-CA"/>
          </w:rPr>
          <w:t>[some of these are retty old, so maybe started to being used instead of emerging]</w:t>
        </w:r>
      </w:ins>
      <w:r>
        <w:rPr>
          <w:rFonts w:eastAsia="Times New Roman" w:cs="Times New Roman" w:ascii="Times New Roman" w:hAnsi="Times New Roman"/>
          <w:color w:val="000000"/>
          <w:sz w:val="24"/>
          <w:szCs w:val="24"/>
          <w:lang w:val="en-CA" w:eastAsia="en-CA"/>
        </w:rPr>
        <w:t xml:space="preserve"> emerging in the world of Machine Learning. </w:t>
      </w:r>
    </w:p>
    <w:p>
      <w:pPr>
        <w:pStyle w:val="Normal"/>
        <w:spacing w:lineRule="auto" w:line="24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This tutorial aimed to introduce the SVM in a simple and intuitive way while also demonstrating the sophistication behind it. The Python implementation was of simple nature to illustrate how feasible it can be to use the SVM in research</w:t>
      </w:r>
      <w:ins w:id="343" w:author="Unknown Author" w:date="2021-06-25T13:09:57Z">
        <w:r>
          <w:rPr>
            <w:rFonts w:eastAsia="Times New Roman" w:cs="Times New Roman" w:ascii="Times New Roman" w:hAnsi="Times New Roman"/>
            <w:color w:val="000000"/>
            <w:sz w:val="24"/>
            <w:szCs w:val="24"/>
            <w:lang w:val="en-CA" w:eastAsia="en-CA"/>
          </w:rPr>
          <w:t xml:space="preserve"> </w:t>
        </w:r>
      </w:ins>
      <w:ins w:id="344" w:author="Unknown Author" w:date="2021-06-25T13:09:57Z">
        <w:r>
          <w:rPr>
            <w:rFonts w:eastAsia="Times New Roman" w:cs="Times New Roman" w:ascii="Times New Roman" w:hAnsi="Times New Roman"/>
            <w:color w:val="000000"/>
            <w:sz w:val="24"/>
            <w:szCs w:val="24"/>
            <w:lang w:val="en-CA" w:eastAsia="en-CA"/>
          </w:rPr>
          <w:t>[a bit repetitive]</w:t>
        </w:r>
      </w:ins>
      <w:r>
        <w:rPr>
          <w:rFonts w:eastAsia="Times New Roman" w:cs="Times New Roman" w:ascii="Times New Roman" w:hAnsi="Times New Roman"/>
          <w:color w:val="000000"/>
          <w:sz w:val="24"/>
          <w:szCs w:val="24"/>
          <w:lang w:val="en-CA" w:eastAsia="en-CA"/>
        </w:rPr>
        <w:t>. Although not mentioned, there are more particular versions of the SVM out there worth exploring. Scikit-learn is a great and simple library where it is possible to find  many of these versions as well as other machine learning algorithms, such as artificial neural networks, boltzmann machines, etc.. Furthermore, they elaborate the functioning</w:t>
      </w:r>
      <w:ins w:id="345" w:author="Unknown Author" w:date="2021-06-25T13:10:13Z">
        <w:r>
          <w:rPr>
            <w:rFonts w:eastAsia="Times New Roman" w:cs="Times New Roman" w:ascii="Times New Roman" w:hAnsi="Times New Roman"/>
            <w:color w:val="000000"/>
            <w:sz w:val="24"/>
            <w:szCs w:val="24"/>
            <w:lang w:val="en-CA" w:eastAsia="en-CA"/>
          </w:rPr>
          <w:t xml:space="preserve"> </w:t>
        </w:r>
      </w:ins>
      <w:ins w:id="346" w:author="Unknown Author" w:date="2021-06-25T13:10:13Z">
        <w:r>
          <w:rPr>
            <w:rFonts w:eastAsia="Times New Roman" w:cs="Times New Roman" w:ascii="Times New Roman" w:hAnsi="Times New Roman"/>
            <w:color w:val="000000"/>
            <w:sz w:val="24"/>
            <w:szCs w:val="24"/>
            <w:lang w:val="en-CA" w:eastAsia="en-CA"/>
          </w:rPr>
          <w:t>[?]</w:t>
        </w:r>
      </w:ins>
      <w:r>
        <w:rPr>
          <w:rFonts w:eastAsia="Times New Roman" w:cs="Times New Roman" w:ascii="Times New Roman" w:hAnsi="Times New Roman"/>
          <w:color w:val="000000"/>
          <w:sz w:val="24"/>
          <w:szCs w:val="24"/>
          <w:lang w:val="en-CA" w:eastAsia="en-CA"/>
        </w:rPr>
        <w:t xml:space="preserve"> of each method. Thus it is highly recommended as the next step from this tutorial to leap around in the documentation of Scikit-learn . Lastly, as with all machine learning methods, there exist various tutorial videos that can be used to solidify or even further your understanding. This tutorial has laid the foundation for any new users to continue their exploration and learning process of the SVM. Hopefully, from now on there can be more research using the power of SVM in psychology. </w:t>
      </w:r>
    </w:p>
    <w:p>
      <w:pPr>
        <w:pStyle w:val="Normal"/>
        <w:spacing w:lineRule="auto" w:line="240"/>
        <w:jc w:val="both"/>
        <w:rPr>
          <w:rFonts w:ascii="Times New Roman" w:hAnsi="Times New Roman" w:eastAsia="Times New Roman" w:cs="Times New Roman"/>
          <w:b/>
          <w:b/>
          <w:bCs/>
          <w:color w:val="000000"/>
          <w:sz w:val="36"/>
          <w:szCs w:val="36"/>
          <w:lang w:val="en-CA" w:eastAsia="en-CA"/>
        </w:rPr>
      </w:pPr>
      <w:r>
        <w:rPr>
          <w:rFonts w:eastAsia="Times New Roman" w:cs="Times New Roman" w:ascii="Times New Roman" w:hAnsi="Times New Roman"/>
          <w:b/>
          <w:bCs/>
          <w:color w:val="000000"/>
          <w:sz w:val="36"/>
          <w:szCs w:val="36"/>
          <w:lang w:val="en-CA" w:eastAsia="en-CA"/>
        </w:rPr>
        <w:t>References</w:t>
      </w:r>
    </w:p>
    <w:p>
      <w:pPr>
        <w:pStyle w:val="Normal"/>
        <w:spacing w:lineRule="auto" w:line="240" w:before="0" w:after="0"/>
        <w:jc w:val="both"/>
        <w:rPr/>
      </w:pPr>
      <w:r>
        <w:rPr>
          <w:rFonts w:eastAsia="Times New Roman" w:cs="Times New Roman" w:ascii="Times New Roman" w:hAnsi="Times New Roman"/>
          <w:color w:val="000000"/>
          <w:sz w:val="24"/>
          <w:szCs w:val="24"/>
          <w:lang w:val="en-CA" w:eastAsia="en-CA"/>
        </w:rPr>
        <w:t>Asfaram, A., Ghaedi, M., Azqhandi, M. A., Goudarzi, A., &amp; Dastkhoon, M. (2016). Statistical experimental design, least squares-support vector machine (LS-SVM) and artificial neural network (ANN) methods for modelling the facilitated adsorption of methylene blue dye. </w:t>
      </w:r>
      <w:r>
        <w:rPr>
          <w:rFonts w:eastAsia="Times New Roman" w:cs="Times New Roman" w:ascii="Times New Roman" w:hAnsi="Times New Roman"/>
          <w:i/>
          <w:iCs/>
          <w:color w:val="000000"/>
          <w:sz w:val="24"/>
          <w:szCs w:val="24"/>
          <w:lang w:val="en-CA" w:eastAsia="en-CA"/>
        </w:rPr>
        <w:t>RSC Advances</w:t>
      </w:r>
      <w:r>
        <w:rPr>
          <w:rFonts w:eastAsia="Times New Roman" w:cs="Times New Roman" w:ascii="Times New Roman" w:hAnsi="Times New Roman"/>
          <w:color w:val="000000"/>
          <w:sz w:val="24"/>
          <w:szCs w:val="24"/>
          <w:lang w:val="en-CA" w:eastAsia="en-CA"/>
        </w:rPr>
        <w:t>, </w:t>
      </w:r>
      <w:r>
        <w:rPr>
          <w:rFonts w:eastAsia="Times New Roman" w:cs="Times New Roman" w:ascii="Times New Roman" w:hAnsi="Times New Roman"/>
          <w:i/>
          <w:iCs/>
          <w:color w:val="000000"/>
          <w:sz w:val="24"/>
          <w:szCs w:val="24"/>
          <w:lang w:val="en-CA" w:eastAsia="en-CA"/>
        </w:rPr>
        <w:t>6</w:t>
      </w:r>
      <w:r>
        <w:rPr>
          <w:rFonts w:eastAsia="Times New Roman" w:cs="Times New Roman" w:ascii="Times New Roman" w:hAnsi="Times New Roman"/>
          <w:color w:val="000000"/>
          <w:sz w:val="24"/>
          <w:szCs w:val="24"/>
          <w:lang w:val="en-CA" w:eastAsia="en-CA"/>
        </w:rPr>
        <w:t>(46), 40502-40516.</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jc w:val="both"/>
        <w:rPr/>
      </w:pPr>
      <w:r>
        <w:rPr>
          <w:rFonts w:eastAsia="Times New Roman" w:cs="Times New Roman" w:ascii="Times New Roman" w:hAnsi="Times New Roman"/>
          <w:color w:val="000000"/>
          <w:sz w:val="24"/>
          <w:szCs w:val="24"/>
          <w:lang w:val="en-CA" w:eastAsia="en-CA"/>
        </w:rPr>
        <w:t>Burges, C. J. (1998). A tutorial on support vector machines for pattern recognition. </w:t>
      </w:r>
      <w:r>
        <w:rPr>
          <w:rFonts w:eastAsia="Times New Roman" w:cs="Times New Roman" w:ascii="Times New Roman" w:hAnsi="Times New Roman"/>
          <w:i/>
          <w:iCs/>
          <w:color w:val="000000"/>
          <w:sz w:val="24"/>
          <w:szCs w:val="24"/>
          <w:lang w:val="en-CA" w:eastAsia="en-CA"/>
        </w:rPr>
        <w:t>Data mining and knowledge discovery</w:t>
      </w:r>
      <w:r>
        <w:rPr>
          <w:rFonts w:eastAsia="Times New Roman" w:cs="Times New Roman" w:ascii="Times New Roman" w:hAnsi="Times New Roman"/>
          <w:color w:val="000000"/>
          <w:sz w:val="24"/>
          <w:szCs w:val="24"/>
          <w:lang w:val="en-CA" w:eastAsia="en-CA"/>
        </w:rPr>
        <w:t>, </w:t>
      </w:r>
      <w:r>
        <w:rPr>
          <w:rFonts w:eastAsia="Times New Roman" w:cs="Times New Roman" w:ascii="Times New Roman" w:hAnsi="Times New Roman"/>
          <w:i/>
          <w:iCs/>
          <w:color w:val="000000"/>
          <w:sz w:val="24"/>
          <w:szCs w:val="24"/>
          <w:lang w:val="en-CA" w:eastAsia="en-CA"/>
        </w:rPr>
        <w:t>2</w:t>
      </w:r>
      <w:r>
        <w:rPr>
          <w:rFonts w:eastAsia="Times New Roman" w:cs="Times New Roman" w:ascii="Times New Roman" w:hAnsi="Times New Roman"/>
          <w:color w:val="000000"/>
          <w:sz w:val="24"/>
          <w:szCs w:val="24"/>
          <w:lang w:val="en-CA" w:eastAsia="en-CA"/>
        </w:rPr>
        <w:t>(2), 121-167.</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jc w:val="both"/>
        <w:rPr/>
      </w:pPr>
      <w:r>
        <w:rPr>
          <w:rFonts w:eastAsia="Times New Roman" w:cs="Times New Roman" w:ascii="Times New Roman" w:hAnsi="Times New Roman"/>
          <w:color w:val="000000"/>
          <w:sz w:val="24"/>
          <w:szCs w:val="24"/>
          <w:lang w:val="en-CA" w:eastAsia="en-CA"/>
        </w:rPr>
        <w:t>Guo, G., Li, S. Z., &amp; Chan, K. (2000). Face recognition by support vector machines. In </w:t>
      </w:r>
      <w:r>
        <w:rPr>
          <w:rFonts w:eastAsia="Times New Roman" w:cs="Times New Roman" w:ascii="Times New Roman" w:hAnsi="Times New Roman"/>
          <w:i/>
          <w:iCs/>
          <w:color w:val="000000"/>
          <w:sz w:val="24"/>
          <w:szCs w:val="24"/>
          <w:lang w:val="en-CA" w:eastAsia="en-CA"/>
        </w:rPr>
        <w:t>Automatic Face and Gesture Recognition, 2000. Proceedings. Fourth IEEE International Conference on</w:t>
      </w:r>
      <w:r>
        <w:rPr>
          <w:rFonts w:eastAsia="Times New Roman" w:cs="Times New Roman" w:ascii="Times New Roman" w:hAnsi="Times New Roman"/>
          <w:color w:val="000000"/>
          <w:sz w:val="24"/>
          <w:szCs w:val="24"/>
          <w:lang w:val="en-CA" w:eastAsia="en-CA"/>
        </w:rPr>
        <w:t> (pp. 196-201). IEEE.</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jc w:val="both"/>
        <w:rPr/>
      </w:pPr>
      <w:r>
        <w:rPr>
          <w:rFonts w:eastAsia="Times New Roman" w:cs="Times New Roman" w:ascii="Times New Roman" w:hAnsi="Times New Roman"/>
          <w:color w:val="000000"/>
          <w:sz w:val="24"/>
          <w:szCs w:val="24"/>
          <w:lang w:val="en-CA" w:eastAsia="en-CA"/>
        </w:rPr>
        <w:t>Guyon, I., Weston, J., Barnhill, S., &amp; Vapnik, V. (2002). Gene selection for cancer classification using support vector machines. </w:t>
      </w:r>
      <w:r>
        <w:rPr>
          <w:rFonts w:eastAsia="Times New Roman" w:cs="Times New Roman" w:ascii="Times New Roman" w:hAnsi="Times New Roman"/>
          <w:i/>
          <w:iCs/>
          <w:color w:val="000000"/>
          <w:sz w:val="24"/>
          <w:szCs w:val="24"/>
          <w:lang w:val="es-AR" w:eastAsia="en-CA"/>
        </w:rPr>
        <w:t>Machine learning</w:t>
      </w:r>
      <w:r>
        <w:rPr>
          <w:rFonts w:eastAsia="Times New Roman" w:cs="Times New Roman" w:ascii="Times New Roman" w:hAnsi="Times New Roman"/>
          <w:color w:val="000000"/>
          <w:sz w:val="24"/>
          <w:szCs w:val="24"/>
          <w:lang w:val="es-AR" w:eastAsia="en-CA"/>
        </w:rPr>
        <w:t>, </w:t>
      </w:r>
      <w:r>
        <w:rPr>
          <w:rFonts w:eastAsia="Times New Roman" w:cs="Times New Roman" w:ascii="Times New Roman" w:hAnsi="Times New Roman"/>
          <w:i/>
          <w:iCs/>
          <w:color w:val="000000"/>
          <w:sz w:val="24"/>
          <w:szCs w:val="24"/>
          <w:lang w:val="es-AR" w:eastAsia="en-CA"/>
        </w:rPr>
        <w:t>46</w:t>
      </w:r>
      <w:r>
        <w:rPr>
          <w:rFonts w:eastAsia="Times New Roman" w:cs="Times New Roman" w:ascii="Times New Roman" w:hAnsi="Times New Roman"/>
          <w:color w:val="000000"/>
          <w:sz w:val="24"/>
          <w:szCs w:val="24"/>
          <w:lang w:val="es-AR" w:eastAsia="en-CA"/>
        </w:rPr>
        <w:t>(1-3), 389-422.</w:t>
      </w:r>
    </w:p>
    <w:p>
      <w:pPr>
        <w:pStyle w:val="Normal"/>
        <w:spacing w:lineRule="auto" w:line="240" w:before="0" w:after="0"/>
        <w:rPr>
          <w:rFonts w:ascii="Times New Roman" w:hAnsi="Times New Roman" w:eastAsia="Times New Roman" w:cs="Times New Roman"/>
          <w:sz w:val="24"/>
          <w:szCs w:val="24"/>
          <w:lang w:val="es-AR" w:eastAsia="en-CA"/>
        </w:rPr>
      </w:pPr>
      <w:r>
        <w:rPr>
          <w:rFonts w:eastAsia="Times New Roman" w:cs="Times New Roman" w:ascii="Times New Roman" w:hAnsi="Times New Roman"/>
          <w:sz w:val="24"/>
          <w:szCs w:val="24"/>
          <w:lang w:val="es-AR" w:eastAsia="en-CA"/>
        </w:rPr>
      </w:r>
    </w:p>
    <w:p>
      <w:pPr>
        <w:pStyle w:val="Normal"/>
        <w:spacing w:lineRule="auto" w:line="240" w:before="0" w:after="0"/>
        <w:jc w:val="both"/>
        <w:rPr/>
      </w:pPr>
      <w:r>
        <w:rPr>
          <w:rFonts w:eastAsia="Times New Roman" w:cs="Times New Roman" w:ascii="Times New Roman" w:hAnsi="Times New Roman"/>
          <w:color w:val="000000"/>
          <w:sz w:val="24"/>
          <w:szCs w:val="24"/>
          <w:lang w:val="es-AR" w:eastAsia="en-CA"/>
        </w:rPr>
        <w:t xml:space="preserve">Luts, J., Ojeda, F., Van de Plas, R., De Moor, B., Van Huffel, S., &amp; Suykens, J. A. (2010). </w:t>
      </w:r>
      <w:r>
        <w:rPr>
          <w:rFonts w:eastAsia="Times New Roman" w:cs="Times New Roman" w:ascii="Times New Roman" w:hAnsi="Times New Roman"/>
          <w:color w:val="000000"/>
          <w:sz w:val="24"/>
          <w:szCs w:val="24"/>
          <w:lang w:val="en-CA" w:eastAsia="en-CA"/>
        </w:rPr>
        <w:t>A tutorial on support vector machine-based methods for classification problems in chemometrics. </w:t>
      </w:r>
      <w:r>
        <w:rPr>
          <w:rFonts w:eastAsia="Times New Roman" w:cs="Times New Roman" w:ascii="Times New Roman" w:hAnsi="Times New Roman"/>
          <w:i/>
          <w:iCs/>
          <w:color w:val="000000"/>
          <w:sz w:val="24"/>
          <w:szCs w:val="24"/>
          <w:lang w:val="en-CA" w:eastAsia="en-CA"/>
        </w:rPr>
        <w:t>Analytica Chimica Acta</w:t>
      </w:r>
      <w:r>
        <w:rPr>
          <w:rFonts w:eastAsia="Times New Roman" w:cs="Times New Roman" w:ascii="Times New Roman" w:hAnsi="Times New Roman"/>
          <w:color w:val="000000"/>
          <w:sz w:val="24"/>
          <w:szCs w:val="24"/>
          <w:lang w:val="en-CA" w:eastAsia="en-CA"/>
        </w:rPr>
        <w:t>, </w:t>
      </w:r>
      <w:r>
        <w:rPr>
          <w:rFonts w:eastAsia="Times New Roman" w:cs="Times New Roman" w:ascii="Times New Roman" w:hAnsi="Times New Roman"/>
          <w:i/>
          <w:iCs/>
          <w:color w:val="000000"/>
          <w:sz w:val="24"/>
          <w:szCs w:val="24"/>
          <w:lang w:val="en-CA" w:eastAsia="en-CA"/>
        </w:rPr>
        <w:t>665</w:t>
      </w:r>
      <w:r>
        <w:rPr>
          <w:rFonts w:eastAsia="Times New Roman" w:cs="Times New Roman" w:ascii="Times New Roman" w:hAnsi="Times New Roman"/>
          <w:color w:val="000000"/>
          <w:sz w:val="24"/>
          <w:szCs w:val="24"/>
          <w:lang w:val="en-CA" w:eastAsia="en-CA"/>
        </w:rPr>
        <w:t>(2), 129-145.</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jc w:val="both"/>
        <w:rPr/>
      </w:pPr>
      <w:r>
        <w:rPr>
          <w:rFonts w:eastAsia="Times New Roman" w:cs="Times New Roman" w:ascii="Times New Roman" w:hAnsi="Times New Roman"/>
          <w:color w:val="000000"/>
          <w:sz w:val="24"/>
          <w:szCs w:val="24"/>
          <w:lang w:val="en-CA" w:eastAsia="en-CA"/>
        </w:rPr>
        <w:t>Mourao-Miranda, J., Bokde, A. L., Born, C., Hampel, H., &amp; Stetter, M. (2005). Classifying brain states and determining the discriminating activation patterns: support vector machine on functional MRI data. </w:t>
      </w:r>
      <w:r>
        <w:rPr>
          <w:rFonts w:eastAsia="Times New Roman" w:cs="Times New Roman" w:ascii="Times New Roman" w:hAnsi="Times New Roman"/>
          <w:i/>
          <w:iCs/>
          <w:color w:val="000000"/>
          <w:sz w:val="24"/>
          <w:szCs w:val="24"/>
          <w:lang w:val="fr-CA" w:eastAsia="en-CA"/>
        </w:rPr>
        <w:t>NeuroImage</w:t>
      </w:r>
      <w:r>
        <w:rPr>
          <w:rFonts w:eastAsia="Times New Roman" w:cs="Times New Roman" w:ascii="Times New Roman" w:hAnsi="Times New Roman"/>
          <w:color w:val="000000"/>
          <w:sz w:val="24"/>
          <w:szCs w:val="24"/>
          <w:lang w:val="fr-CA" w:eastAsia="en-CA"/>
        </w:rPr>
        <w:t>, </w:t>
      </w:r>
      <w:r>
        <w:rPr>
          <w:rFonts w:eastAsia="Times New Roman" w:cs="Times New Roman" w:ascii="Times New Roman" w:hAnsi="Times New Roman"/>
          <w:i/>
          <w:iCs/>
          <w:color w:val="000000"/>
          <w:sz w:val="24"/>
          <w:szCs w:val="24"/>
          <w:lang w:val="fr-CA" w:eastAsia="en-CA"/>
        </w:rPr>
        <w:t>28</w:t>
      </w:r>
      <w:r>
        <w:rPr>
          <w:rFonts w:eastAsia="Times New Roman" w:cs="Times New Roman" w:ascii="Times New Roman" w:hAnsi="Times New Roman"/>
          <w:color w:val="000000"/>
          <w:sz w:val="24"/>
          <w:szCs w:val="24"/>
          <w:lang w:val="fr-CA" w:eastAsia="en-CA"/>
        </w:rPr>
        <w:t>(4), 980-995.</w:t>
      </w:r>
    </w:p>
    <w:p>
      <w:pPr>
        <w:pStyle w:val="Normal"/>
        <w:spacing w:lineRule="auto" w:line="240" w:before="0" w:after="0"/>
        <w:rPr>
          <w:rFonts w:ascii="Times New Roman" w:hAnsi="Times New Roman" w:eastAsia="Times New Roman" w:cs="Times New Roman"/>
          <w:sz w:val="24"/>
          <w:szCs w:val="24"/>
          <w:lang w:val="fr-CA" w:eastAsia="en-CA"/>
        </w:rPr>
      </w:pPr>
      <w:r>
        <w:rPr>
          <w:rFonts w:eastAsia="Times New Roman" w:cs="Times New Roman" w:ascii="Times New Roman" w:hAnsi="Times New Roman"/>
          <w:sz w:val="24"/>
          <w:szCs w:val="24"/>
          <w:lang w:val="fr-CA" w:eastAsia="en-CA"/>
        </w:rPr>
      </w:r>
    </w:p>
    <w:p>
      <w:pPr>
        <w:pStyle w:val="Normal"/>
        <w:spacing w:lineRule="auto" w:line="240"/>
        <w:jc w:val="both"/>
        <w:rPr/>
      </w:pPr>
      <w:r>
        <w:rPr>
          <w:rFonts w:eastAsia="Times New Roman" w:cs="Times New Roman" w:ascii="Times New Roman" w:hAnsi="Times New Roman"/>
          <w:color w:val="222222"/>
          <w:sz w:val="20"/>
          <w:szCs w:val="20"/>
          <w:shd w:fill="FFFFFF" w:val="clear"/>
          <w:lang w:val="fr-CA" w:eastAsia="en-CA"/>
        </w:rPr>
        <w:t xml:space="preserve">Rolon-Mérette, D., Ross, M., Rolon-Mérette, T., &amp; Church, K (2021). </w:t>
      </w:r>
      <w:r>
        <w:rPr>
          <w:rFonts w:eastAsia="Times New Roman" w:cs="Times New Roman" w:ascii="Times New Roman" w:hAnsi="Times New Roman"/>
          <w:color w:val="222222"/>
          <w:sz w:val="20"/>
          <w:szCs w:val="20"/>
          <w:shd w:fill="FFFFFF" w:val="clear"/>
          <w:lang w:val="en-CA" w:eastAsia="en-CA"/>
        </w:rPr>
        <w:t>Introduction to Anaconda and Python: Installation and setup.</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jc w:val="both"/>
        <w:rPr/>
      </w:pPr>
      <w:r>
        <w:rPr>
          <w:rFonts w:eastAsia="Times New Roman" w:cs="Times New Roman" w:ascii="Times New Roman" w:hAnsi="Times New Roman"/>
          <w:color w:val="000000"/>
          <w:sz w:val="24"/>
          <w:szCs w:val="24"/>
          <w:lang w:val="en-CA" w:eastAsia="en-CA"/>
        </w:rPr>
        <w:t xml:space="preserve">Smola, A. J., &amp; Scholkopf, B. (2004). A tutorial on support vector regression. </w:t>
      </w:r>
      <w:r>
        <w:rPr>
          <w:rFonts w:eastAsia="Times New Roman" w:cs="Times New Roman" w:ascii="Times New Roman" w:hAnsi="Times New Roman"/>
          <w:i/>
          <w:iCs/>
          <w:color w:val="000000"/>
          <w:sz w:val="24"/>
          <w:szCs w:val="24"/>
          <w:lang w:val="en-CA" w:eastAsia="en-CA"/>
        </w:rPr>
        <w:t>Statistics and computing, 14</w:t>
      </w:r>
      <w:r>
        <w:rPr>
          <w:rFonts w:eastAsia="Times New Roman" w:cs="Times New Roman" w:ascii="Times New Roman" w:hAnsi="Times New Roman"/>
          <w:color w:val="000000"/>
          <w:sz w:val="24"/>
          <w:szCs w:val="24"/>
          <w:lang w:val="en-CA" w:eastAsia="en-CA"/>
        </w:rPr>
        <w:t>, 199-222.</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rPr/>
      </w:pPr>
      <w:r>
        <w:rPr>
          <w:rFonts w:eastAsia="Times New Roman" w:cs="Times New Roman" w:ascii="Times New Roman" w:hAnsi="Times New Roman"/>
          <w:color w:val="000000"/>
          <w:sz w:val="24"/>
          <w:szCs w:val="24"/>
          <w:lang w:val="en-CA" w:eastAsia="en-CA"/>
        </w:rPr>
        <w:t xml:space="preserve">Wang, Z., &amp; Xue, X. (2014). Multi-class support vector machine. </w:t>
      </w:r>
      <w:r>
        <w:rPr>
          <w:rFonts w:eastAsia="Times New Roman" w:cs="Times New Roman" w:ascii="Times New Roman" w:hAnsi="Times New Roman"/>
          <w:i/>
          <w:iCs/>
          <w:color w:val="000000"/>
          <w:sz w:val="24"/>
          <w:szCs w:val="24"/>
          <w:lang w:val="en-CA" w:eastAsia="en-CA"/>
        </w:rPr>
        <w:t>Support Vector Machines Applications (Springer)</w:t>
      </w:r>
      <w:r>
        <w:rPr>
          <w:rFonts w:eastAsia="Times New Roman" w:cs="Times New Roman" w:ascii="Times New Roman" w:hAnsi="Times New Roman"/>
          <w:color w:val="000000"/>
          <w:sz w:val="24"/>
          <w:szCs w:val="24"/>
          <w:lang w:val="en-CA" w:eastAsia="en-CA"/>
        </w:rPr>
        <w:t>, 23-48.</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jc w:val="both"/>
        <w:rPr/>
      </w:pPr>
      <w:r>
        <w:rPr>
          <w:rFonts w:eastAsia="Times New Roman" w:cs="Times New Roman" w:ascii="Times New Roman" w:hAnsi="Times New Roman"/>
          <w:color w:val="000000"/>
          <w:sz w:val="24"/>
          <w:szCs w:val="24"/>
          <w:lang w:val="en-CA" w:eastAsia="en-CA"/>
        </w:rPr>
        <w:t>Widodo, A., &amp; Yang, B. S. (2007). Support vector machine in machine condition monitoring and fault diagnosis. </w:t>
      </w:r>
      <w:r>
        <w:rPr>
          <w:rFonts w:eastAsia="Times New Roman" w:cs="Times New Roman" w:ascii="Times New Roman" w:hAnsi="Times New Roman"/>
          <w:i/>
          <w:iCs/>
          <w:color w:val="000000"/>
          <w:sz w:val="24"/>
          <w:szCs w:val="24"/>
          <w:lang w:val="en-CA" w:eastAsia="en-CA"/>
        </w:rPr>
        <w:t>Mechanical systems and signal processing</w:t>
      </w:r>
      <w:r>
        <w:rPr>
          <w:rFonts w:eastAsia="Times New Roman" w:cs="Times New Roman" w:ascii="Times New Roman" w:hAnsi="Times New Roman"/>
          <w:color w:val="000000"/>
          <w:sz w:val="24"/>
          <w:szCs w:val="24"/>
          <w:lang w:val="en-CA" w:eastAsia="en-CA"/>
        </w:rPr>
        <w:t>, </w:t>
      </w:r>
      <w:r>
        <w:rPr>
          <w:rFonts w:eastAsia="Times New Roman" w:cs="Times New Roman" w:ascii="Times New Roman" w:hAnsi="Times New Roman"/>
          <w:i/>
          <w:iCs/>
          <w:color w:val="000000"/>
          <w:sz w:val="24"/>
          <w:szCs w:val="24"/>
          <w:lang w:val="en-CA" w:eastAsia="en-CA"/>
        </w:rPr>
        <w:t>21</w:t>
      </w:r>
      <w:r>
        <w:rPr>
          <w:rFonts w:eastAsia="Times New Roman" w:cs="Times New Roman" w:ascii="Times New Roman" w:hAnsi="Times New Roman"/>
          <w:color w:val="000000"/>
          <w:sz w:val="24"/>
          <w:szCs w:val="24"/>
          <w:lang w:val="en-CA" w:eastAsia="en-CA"/>
        </w:rPr>
        <w:t>(6), 2560-2574.</w:t>
      </w:r>
    </w:p>
    <w:p>
      <w:pPr>
        <w:pStyle w:val="Normal"/>
        <w:spacing w:lineRule="auto" w:line="240" w:before="0" w:after="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r>
    </w:p>
    <w:p>
      <w:pPr>
        <w:pStyle w:val="Normal"/>
        <w:spacing w:lineRule="auto" w:line="240" w:before="0" w:after="0"/>
        <w:jc w:val="both"/>
        <w:rPr/>
      </w:pPr>
      <w:r>
        <w:rPr>
          <w:rFonts w:eastAsia="Times New Roman" w:cs="Times New Roman" w:ascii="Times New Roman" w:hAnsi="Times New Roman"/>
          <w:color w:val="000000"/>
          <w:sz w:val="24"/>
          <w:szCs w:val="24"/>
          <w:lang w:val="en-CA" w:eastAsia="en-CA"/>
        </w:rPr>
        <w:t xml:space="preserve">Vapnik, V. </w:t>
      </w:r>
      <w:r>
        <w:rPr>
          <w:rFonts w:eastAsia="Times New Roman" w:cs="Times New Roman" w:ascii="Times New Roman" w:hAnsi="Times New Roman"/>
          <w:i/>
          <w:iCs/>
          <w:color w:val="000000"/>
          <w:sz w:val="24"/>
          <w:szCs w:val="24"/>
          <w:lang w:val="en-CA" w:eastAsia="en-CA"/>
        </w:rPr>
        <w:t>Estimation of Dependences Based on Empirical Data [in Russian]</w:t>
      </w:r>
      <w:r>
        <w:rPr>
          <w:rFonts w:eastAsia="Times New Roman" w:cs="Times New Roman" w:ascii="Times New Roman" w:hAnsi="Times New Roman"/>
          <w:color w:val="000000"/>
          <w:sz w:val="24"/>
          <w:szCs w:val="24"/>
          <w:lang w:val="en-CA" w:eastAsia="en-CA"/>
        </w:rPr>
        <w:t>. Nauka, Moscow, 1979. (English</w:t>
      </w:r>
    </w:p>
    <w:p>
      <w:pPr>
        <w:pStyle w:val="Normal"/>
        <w:spacing w:lineRule="auto" w:line="240" w:before="0" w:after="0"/>
        <w:jc w:val="both"/>
        <w:rPr>
          <w:rFonts w:ascii="Times New Roman" w:hAnsi="Times New Roman" w:eastAsia="Times New Roman" w:cs="Times New Roman"/>
          <w:color w:val="000000"/>
          <w:sz w:val="24"/>
          <w:szCs w:val="24"/>
          <w:lang w:val="en-CA" w:eastAsia="en-CA"/>
        </w:rPr>
      </w:pPr>
      <w:r>
        <w:rPr>
          <w:rFonts w:eastAsia="Times New Roman" w:cs="Times New Roman" w:ascii="Times New Roman" w:hAnsi="Times New Roman"/>
          <w:color w:val="000000"/>
          <w:sz w:val="24"/>
          <w:szCs w:val="24"/>
          <w:lang w:val="en-CA" w:eastAsia="en-CA"/>
        </w:rPr>
        <w:t>translation: Springer Verlag, New York, 1982).</w:t>
      </w:r>
    </w:p>
    <w:p>
      <w:pPr>
        <w:pStyle w:val="Normal"/>
        <w:spacing w:before="0" w:after="160"/>
        <w:rPr>
          <w:rFonts w:ascii="Times New Roman" w:hAnsi="Times New Roman" w:eastAsia="Times New Roman" w:cs="Times New Roman"/>
          <w:sz w:val="24"/>
          <w:szCs w:val="24"/>
          <w:lang w:val="en-CA" w:eastAsia="en-CA"/>
        </w:rPr>
      </w:pPr>
      <w:r>
        <w:rPr>
          <w:rFonts w:eastAsia="Times New Roman" w:cs="Times New Roman" w:ascii="Times New Roman" w:hAnsi="Times New Roman"/>
          <w:sz w:val="24"/>
          <w:szCs w:val="24"/>
          <w:lang w:val="en-CA" w:eastAsia="en-CA"/>
        </w:rPr>
        <w:br/>
        <w:br/>
        <w:br/>
        <w:br/>
        <w:br/>
        <w:b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mbria Math">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3">
    <w:lvl w:ilvl="0">
      <w:start w:val="2"/>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4">
    <w:lvl w:ilvl="0">
      <w:start w:val="3"/>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5">
    <w:lvl w:ilvl="0">
      <w:start w:val="4"/>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6">
    <w:lvl w:ilvl="0">
      <w:start w:val="5"/>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7">
    <w:lvl w:ilvl="0">
      <w:start w:val="6"/>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8">
    <w:lvl w:ilvl="0">
      <w:start w:val="7"/>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9">
    <w:lvl w:ilvl="0">
      <w:start w:val="8"/>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0">
    <w:lvl w:ilvl="0">
      <w:start w:val="9"/>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1">
    <w:lvl w:ilvl="0">
      <w:start w:val="10"/>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2">
    <w:lvl w:ilvl="0">
      <w:start w:val="1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3">
    <w:lvl w:ilvl="0">
      <w:start w:val="12"/>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4">
    <w:lvl w:ilvl="0">
      <w:start w:val="13"/>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5">
    <w:lvl w:ilvl="0">
      <w:start w:val="14"/>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6">
    <w:lvl w:ilvl="0">
      <w:start w:val="15"/>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7">
    <w:lvl w:ilvl="0">
      <w:start w:val="16"/>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8">
    <w:lvl w:ilvl="0">
      <w:start w:val="17"/>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19">
    <w:lvl w:ilvl="0">
      <w:start w:val="18"/>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0">
    <w:lvl w:ilvl="0">
      <w:start w:val="19"/>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1">
    <w:lvl w:ilvl="0">
      <w:start w:val="20"/>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2">
    <w:lvl w:ilvl="0">
      <w:start w:val="2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trackRevisions/>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Tahoma"/>
      <w:color w:val="auto"/>
      <w:kern w:val="0"/>
      <w:sz w:val="22"/>
      <w:szCs w:val="22"/>
      <w:lang w:val="en-US" w:eastAsia="en-US" w:bidi="ar-SA"/>
    </w:rPr>
  </w:style>
  <w:style w:type="paragraph" w:styleId="Heading1">
    <w:name w:val="Heading 1"/>
    <w:basedOn w:val="Normal"/>
    <w:next w:val="Normal"/>
    <w:qFormat/>
    <w:pPr>
      <w:keepNext w:val="true"/>
      <w:keepLines/>
      <w:numPr>
        <w:ilvl w:val="0"/>
        <w:numId w:val="0"/>
      </w:numPr>
      <w:spacing w:before="240" w:after="0"/>
      <w:outlineLvl w:val="0"/>
    </w:pPr>
    <w:rPr>
      <w:rFonts w:ascii="Calibri Light" w:hAnsi="Calibri Light" w:eastAsia="游ゴシック Light" w:cs="Tahoma"/>
      <w:color w:val="2F5496"/>
      <w:sz w:val="32"/>
      <w:szCs w:val="32"/>
    </w:rPr>
  </w:style>
  <w:style w:type="paragraph" w:styleId="Heading2">
    <w:name w:val="Heading 2"/>
    <w:basedOn w:val="Normal"/>
    <w:qFormat/>
    <w:pPr>
      <w:numPr>
        <w:ilvl w:val="0"/>
        <w:numId w:val="0"/>
      </w:numPr>
      <w:spacing w:lineRule="auto" w:line="240" w:before="280" w:after="280"/>
      <w:outlineLvl w:val="1"/>
    </w:pPr>
    <w:rPr>
      <w:rFonts w:ascii="Times New Roman" w:hAnsi="Times New Roman" w:eastAsia="Times New Roman" w:cs="Times New Roman"/>
      <w:b/>
      <w:bCs/>
      <w:sz w:val="36"/>
      <w:szCs w:val="36"/>
      <w:lang w:val="en-CA" w:eastAsia="en-CA"/>
    </w:rPr>
  </w:style>
  <w:style w:type="character" w:styleId="DefaultParagraphFont">
    <w:name w:val="Default Paragraph Font"/>
    <w:qFormat/>
    <w:rPr/>
  </w:style>
  <w:style w:type="character" w:styleId="Heading2Char">
    <w:name w:val="Heading 2 Char"/>
    <w:basedOn w:val="DefaultParagraphFont"/>
    <w:qFormat/>
    <w:rPr>
      <w:rFonts w:ascii="Times New Roman" w:hAnsi="Times New Roman" w:eastAsia="Times New Roman" w:cs="Times New Roman"/>
      <w:b/>
      <w:bCs/>
      <w:sz w:val="36"/>
      <w:szCs w:val="36"/>
      <w:lang w:val="en-CA" w:eastAsia="en-CA"/>
    </w:rPr>
  </w:style>
  <w:style w:type="character" w:styleId="Appletabspan">
    <w:name w:val="apple-tab-span"/>
    <w:basedOn w:val="DefaultParagraphFont"/>
    <w:qFormat/>
    <w:rPr/>
  </w:style>
  <w:style w:type="character" w:styleId="InternetLink">
    <w:name w:val="Hyperlink"/>
    <w:basedOn w:val="DefaultParagraphFont"/>
    <w:rPr>
      <w:color w:val="0000FF"/>
      <w:u w:val="single"/>
    </w:rPr>
  </w:style>
  <w:style w:type="character" w:styleId="Heading1Char">
    <w:name w:val="Heading 1 Char"/>
    <w:basedOn w:val="DefaultParagraphFont"/>
    <w:qFormat/>
    <w:rPr>
      <w:rFonts w:ascii="Calibri Light" w:hAnsi="Calibri Light" w:eastAsia="游ゴシック Light" w:cs="Tahoma"/>
      <w:color w:val="2F5496"/>
      <w:sz w:val="32"/>
      <w:szCs w:val="32"/>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Msonormal">
    <w:name w:val="msonormal"/>
    <w:basedOn w:val="Normal"/>
    <w:qFormat/>
    <w:pPr>
      <w:spacing w:lineRule="auto" w:line="240" w:before="280" w:after="280"/>
    </w:pPr>
    <w:rPr>
      <w:rFonts w:ascii="Times New Roman" w:hAnsi="Times New Roman" w:eastAsia="Times New Roman" w:cs="Times New Roman"/>
      <w:sz w:val="24"/>
      <w:szCs w:val="24"/>
      <w:lang w:val="en-CA" w:eastAsia="en-CA"/>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n-CA" w:eastAsia="en-C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scikit-learn.org/stable/" TargetMode="External"/><Relationship Id="rId9" Type="http://schemas.openxmlformats.org/officeDocument/2006/relationships/hyperlink" Target="https://scikit-learn.org/stable/"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hyperlink" Target="https://scikit-learn.org/stable/modules/svm.html" TargetMode="External"/><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699</TotalTime>
  <Application>LibreOffice/7.1.3.2$Windows_X86_64 LibreOffice_project/47f78053abe362b9384784d31a6e56f8511eb1c1</Application>
  <AppVersion>15.0000</AppVersion>
  <Pages>23</Pages>
  <Words>5938</Words>
  <Characters>30985</Characters>
  <CharactersWithSpaces>36833</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2021-06-02T02:07:00Z</dcterms:created>
  <dc:creator>Matias Calderini</dc:creator>
  <dc:description/>
  <dc:language>en-CA</dc:language>
  <cp:lastModifiedBy/>
  <dcterms:modified xsi:type="dcterms:W3CDTF">2021-06-25T13:10:28Z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